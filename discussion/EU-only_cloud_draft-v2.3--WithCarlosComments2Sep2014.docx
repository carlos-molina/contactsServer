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DEE64" w14:textId="77777777" w:rsidR="004F2D3E" w:rsidRDefault="00435450" w:rsidP="00A869FA">
      <w:pPr>
        <w:pStyle w:val="Title"/>
        <w:spacing w:before="0" w:after="240"/>
      </w:pPr>
      <w:r>
        <w:t>An EU-Only Cloud</w:t>
      </w:r>
      <w:r w:rsidR="00EC4CE9">
        <w:t>?</w:t>
      </w:r>
      <w:r w:rsidR="004F2D3E">
        <w:br/>
      </w:r>
      <w:commentRangeStart w:id="0"/>
      <w:ins w:id="1" w:author="Kuan Hon" w:date="2014-08-19T18:16:00Z">
        <w:r w:rsidR="00B44135">
          <w:t xml:space="preserve">Background </w:t>
        </w:r>
      </w:ins>
      <w:r w:rsidR="004F2D3E">
        <w:t>Discussion Paper</w:t>
      </w:r>
      <w:commentRangeEnd w:id="0"/>
      <w:r w:rsidR="00EE7662">
        <w:rPr>
          <w:rStyle w:val="CommentReference"/>
          <w:b w:val="0"/>
          <w:bCs w:val="0"/>
          <w:kern w:val="0"/>
          <w:lang w:eastAsia="en-US"/>
        </w:rPr>
        <w:commentReference w:id="0"/>
      </w:r>
    </w:p>
    <w:p w14:paraId="3EFF54EF" w14:textId="77777777" w:rsidR="00435450" w:rsidRDefault="00D76830" w:rsidP="009E71BE">
      <w:pPr>
        <w:pStyle w:val="Heading1"/>
        <w:tabs>
          <w:tab w:val="clear" w:pos="1134"/>
          <w:tab w:val="num" w:pos="3294"/>
        </w:tabs>
      </w:pPr>
      <w:r>
        <w:t>Background</w:t>
      </w:r>
    </w:p>
    <w:p w14:paraId="646A3029" w14:textId="77777777" w:rsidR="00D76830" w:rsidRDefault="00D76830" w:rsidP="009E71BE">
      <w:pPr>
        <w:pStyle w:val="Heading2"/>
      </w:pPr>
      <w:r>
        <w:t>Introduction</w:t>
      </w:r>
    </w:p>
    <w:p w14:paraId="58C67ED8" w14:textId="77777777" w:rsidR="00DB0B4D" w:rsidRDefault="00DB0B4D" w:rsidP="0032339A">
      <w:pPr>
        <w:rPr>
          <w:ins w:id="2" w:author="Kuan Hon" w:date="2014-08-19T18:25:00Z"/>
        </w:rPr>
      </w:pPr>
      <w:ins w:id="3" w:author="Kuan Hon" w:date="2014-08-19T18:25:00Z">
        <w:r>
          <w:t xml:space="preserve">This paper provides the background and outlines </w:t>
        </w:r>
      </w:ins>
      <w:ins w:id="4" w:author="Kuan Hon" w:date="2014-08-19T18:27:00Z">
        <w:r w:rsidR="007B1245">
          <w:t xml:space="preserve">key </w:t>
        </w:r>
      </w:ins>
      <w:ins w:id="5" w:author="Kuan Hon" w:date="2014-08-19T18:25:00Z">
        <w:r>
          <w:t xml:space="preserve">legal </w:t>
        </w:r>
      </w:ins>
      <w:ins w:id="6" w:author="Kuan Hon" w:date="2014-08-19T18:27:00Z">
        <w:r w:rsidR="007B1245">
          <w:t>aspects</w:t>
        </w:r>
      </w:ins>
      <w:ins w:id="7" w:author="Kuan Hon" w:date="2014-08-19T18:25:00Z">
        <w:r>
          <w:t xml:space="preserve">. Our </w:t>
        </w:r>
      </w:ins>
      <w:ins w:id="8" w:author="Kuan Hon" w:date="2014-08-19T18:26:00Z">
        <w:r>
          <w:t xml:space="preserve">companion discussion paper, </w:t>
        </w:r>
        <w:r w:rsidRPr="00DB0B4D">
          <w:rPr>
            <w:i/>
          </w:rPr>
          <w:t>Cloud Governance [and the EU-only Cloud]</w:t>
        </w:r>
        <w:r>
          <w:t>,</w:t>
        </w:r>
        <w:r>
          <w:rPr>
            <w:rStyle w:val="FootnoteReference"/>
          </w:rPr>
          <w:footnoteReference w:id="1"/>
        </w:r>
        <w:r>
          <w:t xml:space="preserve"> </w:t>
        </w:r>
      </w:ins>
      <w:ins w:id="11" w:author="Kuan Hon" w:date="2014-08-19T18:27:00Z">
        <w:r w:rsidR="007B1245">
          <w:t xml:space="preserve">covers </w:t>
        </w:r>
      </w:ins>
      <w:ins w:id="12" w:author="Kuan Hon" w:date="2014-08-19T18:28:00Z">
        <w:r w:rsidR="007B1245">
          <w:t>the key technical aspects.</w:t>
        </w:r>
      </w:ins>
    </w:p>
    <w:p w14:paraId="51FCF82A" w14:textId="77777777" w:rsidR="00DB0B4D" w:rsidRDefault="00DB0B4D" w:rsidP="0032339A">
      <w:pPr>
        <w:rPr>
          <w:ins w:id="13" w:author="Kuan Hon" w:date="2014-08-19T18:25:00Z"/>
        </w:rPr>
      </w:pPr>
    </w:p>
    <w:p w14:paraId="70C938F9" w14:textId="77777777" w:rsidR="00816D64" w:rsidRDefault="00C1172A" w:rsidP="0032339A">
      <w:r>
        <w:t>F</w:t>
      </w:r>
      <w:r w:rsidR="004812D4">
        <w:t>ollowing Edward Snowden</w:t>
      </w:r>
      <w:r w:rsidR="00D43E52">
        <w:t>’s</w:t>
      </w:r>
      <w:r w:rsidR="004812D4">
        <w:t xml:space="preserve"> revelations </w:t>
      </w:r>
      <w:r w:rsidR="00F6149F">
        <w:t>of</w:t>
      </w:r>
      <w:r w:rsidR="004812D4">
        <w:t xml:space="preserve"> mass surveillance and data collection</w:t>
      </w:r>
      <w:r w:rsidR="00F6149F">
        <w:t>/interception</w:t>
      </w:r>
      <w:r w:rsidR="004812D4">
        <w:t xml:space="preserve"> by US </w:t>
      </w:r>
      <w:r w:rsidR="000F5591">
        <w:t xml:space="preserve">National Security Agency (NSA) </w:t>
      </w:r>
      <w:r w:rsidR="004812D4">
        <w:t xml:space="preserve">and other </w:t>
      </w:r>
      <w:r w:rsidR="000018FD">
        <w:t xml:space="preserve">national </w:t>
      </w:r>
      <w:r w:rsidR="004812D4">
        <w:t>security</w:t>
      </w:r>
      <w:r w:rsidR="007F4E55">
        <w:t>/</w:t>
      </w:r>
      <w:r w:rsidR="000018FD">
        <w:t xml:space="preserve">intelligence </w:t>
      </w:r>
      <w:r w:rsidR="004812D4">
        <w:t xml:space="preserve">agencies, </w:t>
      </w:r>
      <w:r w:rsidR="00C412AE">
        <w:t>there have been calls for an EU-only cloud</w:t>
      </w:r>
      <w:r w:rsidR="00635F21">
        <w:t xml:space="preserve">, also referred to as the </w:t>
      </w:r>
      <w:r w:rsidR="004557F3">
        <w:t>“</w:t>
      </w:r>
      <w:r w:rsidR="00C412AE">
        <w:t>Schengen cloud</w:t>
      </w:r>
      <w:r w:rsidR="004557F3">
        <w:t>”</w:t>
      </w:r>
      <w:r w:rsidR="002E7FA2">
        <w:t xml:space="preserve"> or “Schengen Internet”</w:t>
      </w:r>
      <w:del w:id="14" w:author="Kuan Hon" w:date="2014-08-19T18:56:00Z">
        <w:r w:rsidR="00C412AE" w:rsidDel="007852C2">
          <w:delText>.</w:delText>
        </w:r>
      </w:del>
      <w:bookmarkStart w:id="15" w:name="_Ref394666049"/>
      <w:ins w:id="16" w:author="Kuan Hon" w:date="2014-08-19T18:56:00Z">
        <w:r w:rsidR="007852C2">
          <w:t>,</w:t>
        </w:r>
      </w:ins>
      <w:r w:rsidR="007D1C13" w:rsidRPr="003A693D">
        <w:rPr>
          <w:rStyle w:val="FootnoteReference"/>
        </w:rPr>
        <w:footnoteReference w:id="2"/>
      </w:r>
      <w:bookmarkEnd w:id="15"/>
      <w:ins w:id="17" w:author="Kuan Hon" w:date="2014-08-19T18:56:00Z">
        <w:r w:rsidR="007852C2">
          <w:t xml:space="preserve"> ap</w:t>
        </w:r>
      </w:ins>
      <w:ins w:id="18" w:author="iwalden" w:date="2014-08-26T11:10:00Z">
        <w:r w:rsidR="0066105B">
          <w:t>p</w:t>
        </w:r>
      </w:ins>
      <w:ins w:id="19" w:author="Kuan Hon" w:date="2014-08-19T18:56:00Z">
        <w:r w:rsidR="007852C2">
          <w:t>arently involving constraints on the routing of data (</w:t>
        </w:r>
      </w:ins>
      <w:ins w:id="20" w:author="Kuan Hon" w:date="2014-08-19T18:57:00Z">
        <w:r w:rsidR="007852C2">
          <w:t xml:space="preserve">in this paper </w:t>
        </w:r>
      </w:ins>
      <w:ins w:id="21" w:author="Kuan Hon" w:date="2014-08-19T18:56:00Z">
        <w:r w:rsidR="007852C2">
          <w:t xml:space="preserve">we use "routing" in the popular lay sense of routing at the network level, rather than </w:t>
        </w:r>
      </w:ins>
      <w:ins w:id="22" w:author="Kuan Hon" w:date="2014-08-19T18:58:00Z">
        <w:r w:rsidR="000551FE" w:rsidRPr="000551FE">
          <w:t xml:space="preserve">more fine-grained </w:t>
        </w:r>
        <w:r w:rsidR="000551FE">
          <w:t>application-</w:t>
        </w:r>
        <w:r w:rsidR="000551FE" w:rsidRPr="000551FE">
          <w:t>specific routing</w:t>
        </w:r>
      </w:ins>
      <w:ins w:id="23" w:author="Kuan Hon" w:date="2014-08-19T18:56:00Z">
        <w:r w:rsidR="007852C2">
          <w:t>).</w:t>
        </w:r>
      </w:ins>
    </w:p>
    <w:p w14:paraId="729BA0DD" w14:textId="77777777" w:rsidR="00816D64" w:rsidRDefault="00816D64" w:rsidP="0032339A"/>
    <w:p w14:paraId="57773A97" w14:textId="77777777" w:rsidR="004A7D16" w:rsidRDefault="001F6C2B" w:rsidP="006468E9">
      <w:r>
        <w:t>I</w:t>
      </w:r>
      <w:r w:rsidR="00FC7874">
        <w:t>n August 201</w:t>
      </w:r>
      <w:r w:rsidR="00366A83">
        <w:t>3,</w:t>
      </w:r>
      <w:r w:rsidR="00FC7874">
        <w:t xml:space="preserve"> </w:t>
      </w:r>
      <w:r w:rsidR="00F13090">
        <w:t xml:space="preserve">German telecommunications provider </w:t>
      </w:r>
      <w:r w:rsidR="008D77CB">
        <w:t xml:space="preserve">Deutsche </w:t>
      </w:r>
      <w:r w:rsidR="00F13090">
        <w:t>Telekom</w:t>
      </w:r>
      <w:r w:rsidR="00A563B6">
        <w:t xml:space="preserve"> (DT),</w:t>
      </w:r>
      <w:bookmarkStart w:id="24" w:name="_Ref393740556"/>
      <w:r w:rsidR="0039712C" w:rsidRPr="003A693D">
        <w:rPr>
          <w:rStyle w:val="FootnoteReference"/>
        </w:rPr>
        <w:footnoteReference w:id="3"/>
      </w:r>
      <w:bookmarkEnd w:id="24"/>
      <w:r w:rsidR="00F13090">
        <w:t xml:space="preserve"> </w:t>
      </w:r>
      <w:r w:rsidR="0032454E">
        <w:t>with United Internet</w:t>
      </w:r>
      <w:r w:rsidR="00145E78">
        <w:t xml:space="preserve"> </w:t>
      </w:r>
      <w:r w:rsidR="00A563B6">
        <w:t>(</w:t>
      </w:r>
      <w:r w:rsidR="00145E78">
        <w:t>who together provide about 2/3 of all German email addresses</w:t>
      </w:r>
      <w:r w:rsidR="0032454E">
        <w:t>)</w:t>
      </w:r>
      <w:r w:rsidR="00A563B6">
        <w:t>,</w:t>
      </w:r>
      <w:r w:rsidR="0032454E">
        <w:t xml:space="preserve"> </w:t>
      </w:r>
      <w:r w:rsidR="00FC7874">
        <w:t>announced</w:t>
      </w:r>
      <w:r w:rsidR="00790423" w:rsidRPr="003A693D">
        <w:rPr>
          <w:rStyle w:val="FootnoteReference"/>
        </w:rPr>
        <w:footnoteReference w:id="4"/>
      </w:r>
      <w:r w:rsidR="00FC7874">
        <w:t xml:space="preserve"> </w:t>
      </w:r>
      <w:r w:rsidR="00651573">
        <w:t xml:space="preserve">an </w:t>
      </w:r>
      <w:r w:rsidR="00651573" w:rsidRPr="00FC7874">
        <w:t>"E-mail made in Germany"</w:t>
      </w:r>
      <w:r w:rsidR="00651573">
        <w:t xml:space="preserve"> initiative</w:t>
      </w:r>
      <w:bookmarkStart w:id="25" w:name="_Ref394603265"/>
      <w:r w:rsidR="00651573" w:rsidRPr="003A693D">
        <w:rPr>
          <w:rStyle w:val="FootnoteReference"/>
        </w:rPr>
        <w:footnoteReference w:id="5"/>
      </w:r>
      <w:bookmarkEnd w:id="25"/>
      <w:r w:rsidR="00651573">
        <w:t xml:space="preserve"> that would </w:t>
      </w:r>
      <w:r w:rsidR="00E149A0">
        <w:t xml:space="preserve">employ </w:t>
      </w:r>
      <w:r w:rsidR="00FC7874">
        <w:t xml:space="preserve">only </w:t>
      </w:r>
      <w:r w:rsidR="00C46B57">
        <w:t>“secure data centers in Germany”</w:t>
      </w:r>
      <w:r w:rsidR="00FC7874">
        <w:t xml:space="preserve"> for email traffic</w:t>
      </w:r>
      <w:r w:rsidR="00E149A0">
        <w:t xml:space="preserve"> </w:t>
      </w:r>
      <w:r w:rsidR="00651573">
        <w:t xml:space="preserve">and </w:t>
      </w:r>
      <w:r w:rsidR="00E149A0">
        <w:t xml:space="preserve">use SSL </w:t>
      </w:r>
      <w:r w:rsidR="00E94C79">
        <w:t xml:space="preserve">encryption </w:t>
      </w:r>
      <w:r w:rsidR="00E149A0">
        <w:t>in transmission</w:t>
      </w:r>
      <w:r w:rsidR="00651573">
        <w:t>,</w:t>
      </w:r>
      <w:r w:rsidR="00723248" w:rsidRPr="003A693D">
        <w:rPr>
          <w:rStyle w:val="FootnoteReference"/>
        </w:rPr>
        <w:footnoteReference w:id="6"/>
      </w:r>
      <w:r w:rsidR="00FC7874">
        <w:t xml:space="preserve"> </w:t>
      </w:r>
      <w:r w:rsidR="00D73D6C">
        <w:t xml:space="preserve">thereby </w:t>
      </w:r>
      <w:r w:rsidR="002149D3">
        <w:t>(according to United Internet’s head) mak</w:t>
      </w:r>
      <w:r w:rsidR="00651573">
        <w:t>ing</w:t>
      </w:r>
      <w:r w:rsidR="002149D3">
        <w:t xml:space="preserve"> it “</w:t>
      </w:r>
      <w:r w:rsidR="002149D3" w:rsidRPr="002149D3">
        <w:t xml:space="preserve">impossible for any </w:t>
      </w:r>
      <w:r w:rsidR="002149D3">
        <w:t>‘</w:t>
      </w:r>
      <w:r w:rsidR="002149D3" w:rsidRPr="002149D3">
        <w:t>foreign jurisdictions</w:t>
      </w:r>
      <w:r w:rsidR="002149D3">
        <w:t>’</w:t>
      </w:r>
      <w:r w:rsidR="002149D3" w:rsidRPr="002149D3">
        <w:t xml:space="preserve"> to gain access</w:t>
      </w:r>
      <w:bookmarkStart w:id="28" w:name="_Ref393982258"/>
      <w:r w:rsidR="002149D3">
        <w:t>”</w:t>
      </w:r>
      <w:r w:rsidR="002E5AA9">
        <w:t>.</w:t>
      </w:r>
      <w:r w:rsidR="00D73D6C" w:rsidRPr="003A693D">
        <w:rPr>
          <w:rStyle w:val="FootnoteReference"/>
        </w:rPr>
        <w:footnoteReference w:id="7"/>
      </w:r>
      <w:bookmarkEnd w:id="28"/>
      <w:r w:rsidR="00D73D6C">
        <w:t xml:space="preserve"> </w:t>
      </w:r>
      <w:r w:rsidR="00DF45F0">
        <w:t xml:space="preserve">Reportedly </w:t>
      </w:r>
      <w:r w:rsidR="0037602E">
        <w:t xml:space="preserve">they </w:t>
      </w:r>
      <w:r w:rsidR="00D36845">
        <w:t>would</w:t>
      </w:r>
      <w:r w:rsidR="00DF45F0">
        <w:t xml:space="preserve"> avoid routing such traffic through US hosted infrastructure.</w:t>
      </w:r>
      <w:r w:rsidR="00DF45F0" w:rsidRPr="003A693D">
        <w:rPr>
          <w:rStyle w:val="FootnoteReference"/>
        </w:rPr>
        <w:footnoteReference w:id="8"/>
      </w:r>
      <w:r w:rsidR="00DF45F0">
        <w:t xml:space="preserve"> </w:t>
      </w:r>
      <w:r w:rsidR="004A7D16">
        <w:t xml:space="preserve">However, this </w:t>
      </w:r>
      <w:r w:rsidR="00A93128">
        <w:t xml:space="preserve">initiative </w:t>
      </w:r>
      <w:r w:rsidR="004A7D16">
        <w:t xml:space="preserve">only </w:t>
      </w:r>
      <w:r w:rsidR="00DF45F0">
        <w:t>appl</w:t>
      </w:r>
      <w:r w:rsidR="00C771E0">
        <w:t>ies</w:t>
      </w:r>
      <w:r w:rsidR="00DF45F0">
        <w:t xml:space="preserve"> </w:t>
      </w:r>
      <w:r w:rsidR="004A7D16">
        <w:t>to emails between the relevant German email services</w:t>
      </w:r>
      <w:r w:rsidR="00DF168C">
        <w:t>,</w:t>
      </w:r>
      <w:r w:rsidR="004A7D16" w:rsidRPr="003A693D">
        <w:rPr>
          <w:rStyle w:val="FootnoteReference"/>
        </w:rPr>
        <w:footnoteReference w:id="9"/>
      </w:r>
      <w:r w:rsidR="00DF168C">
        <w:t xml:space="preserve"> </w:t>
      </w:r>
      <w:r w:rsidR="00C771E0">
        <w:t>not eg emails to persons outside Germany,</w:t>
      </w:r>
      <w:bookmarkStart w:id="29" w:name="_Ref393895721"/>
      <w:r w:rsidR="0031052C" w:rsidRPr="003A693D">
        <w:rPr>
          <w:rStyle w:val="FootnoteReference"/>
        </w:rPr>
        <w:footnoteReference w:id="10"/>
      </w:r>
      <w:bookmarkEnd w:id="29"/>
      <w:r w:rsidR="00C771E0">
        <w:t xml:space="preserve"> </w:t>
      </w:r>
      <w:r w:rsidR="00DF168C">
        <w:t>and data at rest on those servers would be unencrypted</w:t>
      </w:r>
      <w:r w:rsidR="00A54E8E">
        <w:t>,</w:t>
      </w:r>
      <w:r w:rsidR="00DF168C" w:rsidRPr="003A693D">
        <w:rPr>
          <w:rStyle w:val="FootnoteReference"/>
        </w:rPr>
        <w:footnoteReference w:id="11"/>
      </w:r>
      <w:r w:rsidR="00A54E8E">
        <w:t xml:space="preserve"> leading to </w:t>
      </w:r>
      <w:r w:rsidR="0042381A">
        <w:t>suggestions</w:t>
      </w:r>
      <w:r w:rsidR="00DD1E2A">
        <w:t>,</w:t>
      </w:r>
      <w:r w:rsidR="00A54E8E">
        <w:t xml:space="preserve"> including by German security experts</w:t>
      </w:r>
      <w:r w:rsidR="00DD1E2A">
        <w:t>,</w:t>
      </w:r>
      <w:r w:rsidR="00A54E8E">
        <w:t xml:space="preserve"> that this move </w:t>
      </w:r>
      <w:r w:rsidR="00B352E4">
        <w:t xml:space="preserve">represented </w:t>
      </w:r>
      <w:r w:rsidR="00A54E8E">
        <w:t>“marketing”</w:t>
      </w:r>
      <w:r w:rsidR="00DD1E2A">
        <w:t xml:space="preserve"> rather than </w:t>
      </w:r>
      <w:r w:rsidR="00E51256">
        <w:t xml:space="preserve">enhanced </w:t>
      </w:r>
      <w:r w:rsidR="00DD1E2A">
        <w:t>protection</w:t>
      </w:r>
      <w:bookmarkStart w:id="32" w:name="_Ref393983981"/>
      <w:r w:rsidR="00E04D19">
        <w:t>,</w:t>
      </w:r>
      <w:r w:rsidR="00A54E8E" w:rsidRPr="003A693D">
        <w:rPr>
          <w:rStyle w:val="FootnoteReference"/>
        </w:rPr>
        <w:footnoteReference w:id="12"/>
      </w:r>
      <w:bookmarkEnd w:id="32"/>
      <w:r w:rsidR="00E04D19">
        <w:t xml:space="preserve"> and would make Internet use more expensive.</w:t>
      </w:r>
      <w:bookmarkStart w:id="35" w:name="_Ref394664850"/>
      <w:r w:rsidR="00E04D19" w:rsidRPr="003A693D">
        <w:rPr>
          <w:rStyle w:val="FootnoteReference"/>
        </w:rPr>
        <w:footnoteReference w:id="13"/>
      </w:r>
      <w:bookmarkEnd w:id="35"/>
      <w:r w:rsidR="005A4C28">
        <w:t xml:space="preserve"> </w:t>
      </w:r>
      <w:r w:rsidR="00C4150F">
        <w:t xml:space="preserve">That month also, Thierry Breton of EU cloud provider Atos (and France’s former Minister </w:t>
      </w:r>
      <w:r w:rsidR="00C4150F">
        <w:lastRenderedPageBreak/>
        <w:t>of Economy, Finance and Industry) proposed a Schengen system for data.</w:t>
      </w:r>
      <w:r w:rsidR="00C4150F" w:rsidRPr="003A693D">
        <w:rPr>
          <w:rStyle w:val="FootnoteReference"/>
        </w:rPr>
        <w:footnoteReference w:id="14"/>
      </w:r>
      <w:r w:rsidR="009F766A">
        <w:t xml:space="preserve"> In fact the idea of a kind of digital Schengen area is not new, having been suggested in 2011 </w:t>
      </w:r>
      <w:r w:rsidR="006468E9">
        <w:t xml:space="preserve">by the Council of the EU’s Law Enforcement Working Party </w:t>
      </w:r>
      <w:r w:rsidR="005B509E">
        <w:t xml:space="preserve">(LEWP) </w:t>
      </w:r>
      <w:r w:rsidR="009F766A">
        <w:t>in the context</w:t>
      </w:r>
      <w:r w:rsidR="006468E9">
        <w:t xml:space="preserve"> of cybercrime</w:t>
      </w:r>
      <w:r w:rsidR="009F766A">
        <w:t>.</w:t>
      </w:r>
      <w:r w:rsidR="009F766A" w:rsidRPr="003A693D">
        <w:rPr>
          <w:rStyle w:val="FootnoteReference"/>
        </w:rPr>
        <w:footnoteReference w:id="15"/>
      </w:r>
    </w:p>
    <w:p w14:paraId="140F99E3" w14:textId="77777777" w:rsidR="004A7D16" w:rsidRDefault="004A7D16" w:rsidP="0032339A"/>
    <w:p w14:paraId="358F4393" w14:textId="77777777" w:rsidR="006430DF" w:rsidRDefault="00366A83" w:rsidP="00C60A90">
      <w:r>
        <w:t>Subsequently</w:t>
      </w:r>
      <w:r w:rsidR="00FC7874">
        <w:t>, in October 201</w:t>
      </w:r>
      <w:r>
        <w:t>3</w:t>
      </w:r>
      <w:r w:rsidR="00FC7874">
        <w:t xml:space="preserve">, </w:t>
      </w:r>
      <w:r w:rsidR="00A563B6">
        <w:t xml:space="preserve">apparently after a </w:t>
      </w:r>
      <w:r w:rsidR="005B5876">
        <w:t xml:space="preserve">private </w:t>
      </w:r>
      <w:r w:rsidR="00A563B6">
        <w:t>meeting with the German government,</w:t>
      </w:r>
      <w:bookmarkStart w:id="54" w:name="_Ref393986247"/>
      <w:r w:rsidR="00A563B6" w:rsidRPr="003A693D">
        <w:rPr>
          <w:rStyle w:val="FootnoteReference"/>
        </w:rPr>
        <w:footnoteReference w:id="16"/>
      </w:r>
      <w:bookmarkEnd w:id="54"/>
      <w:r w:rsidR="00A563B6">
        <w:t xml:space="preserve"> </w:t>
      </w:r>
      <w:r w:rsidR="00C02657">
        <w:t xml:space="preserve">DT </w:t>
      </w:r>
      <w:r w:rsidR="00FD4341">
        <w:t xml:space="preserve">declared </w:t>
      </w:r>
      <w:r w:rsidR="00456593">
        <w:t xml:space="preserve">its aim to agree with other </w:t>
      </w:r>
      <w:r w:rsidR="00D00E07">
        <w:t>I</w:t>
      </w:r>
      <w:r w:rsidR="00456593">
        <w:t>nternet providers that German Internet traffic would be routed only through domestic connections</w:t>
      </w:r>
      <w:r w:rsidR="005007FE">
        <w:t xml:space="preserve"> (ie keeping German Internet traffic within German borders)</w:t>
      </w:r>
      <w:r w:rsidR="006874D3">
        <w:t>,</w:t>
      </w:r>
      <w:r w:rsidR="00DF7825" w:rsidRPr="003A693D">
        <w:rPr>
          <w:rStyle w:val="FootnoteReference"/>
        </w:rPr>
        <w:footnoteReference w:id="17"/>
      </w:r>
      <w:r w:rsidR="006874D3">
        <w:t xml:space="preserve"> </w:t>
      </w:r>
      <w:r w:rsidR="00C1378D">
        <w:t>creating a</w:t>
      </w:r>
      <w:r w:rsidR="00F1658E">
        <w:t xml:space="preserve"> German-only</w:t>
      </w:r>
      <w:r w:rsidR="00C1378D">
        <w:t xml:space="preserve"> “Internetz”,</w:t>
      </w:r>
      <w:bookmarkStart w:id="55" w:name="_Ref393809020"/>
      <w:r w:rsidR="00C1378D" w:rsidRPr="003A693D">
        <w:rPr>
          <w:rStyle w:val="FootnoteReference"/>
        </w:rPr>
        <w:footnoteReference w:id="18"/>
      </w:r>
      <w:bookmarkEnd w:id="55"/>
      <w:r w:rsidR="00C1378D">
        <w:t xml:space="preserve"> </w:t>
      </w:r>
      <w:r w:rsidR="006874D3">
        <w:t xml:space="preserve">with the next step being to expand this to the Schengen </w:t>
      </w:r>
      <w:r w:rsidR="00E25DDE">
        <w:t>a</w:t>
      </w:r>
      <w:r w:rsidR="006874D3">
        <w:t>rea</w:t>
      </w:r>
      <w:r w:rsidR="00A14B25">
        <w:t>.</w:t>
      </w:r>
      <w:bookmarkStart w:id="56" w:name="_Ref393740284"/>
      <w:r w:rsidR="00456593" w:rsidRPr="003A693D">
        <w:rPr>
          <w:rStyle w:val="FootnoteReference"/>
        </w:rPr>
        <w:footnoteReference w:id="19"/>
      </w:r>
      <w:bookmarkEnd w:id="56"/>
      <w:r w:rsidR="00A14B25">
        <w:t xml:space="preserve"> </w:t>
      </w:r>
      <w:r w:rsidR="00DA435F">
        <w:t>T</w:t>
      </w:r>
      <w:r w:rsidR="0025129E">
        <w:t xml:space="preserve">his “national routing” plan would require the </w:t>
      </w:r>
      <w:r w:rsidR="006B6006">
        <w:t xml:space="preserve">commercial </w:t>
      </w:r>
      <w:r w:rsidR="0025129E">
        <w:t>cooperation of other such providers including Telefonica and Vodafone,</w:t>
      </w:r>
      <w:r w:rsidR="0025129E" w:rsidRPr="003A693D">
        <w:rPr>
          <w:rStyle w:val="FootnoteReference"/>
        </w:rPr>
        <w:footnoteReference w:id="20"/>
      </w:r>
      <w:r w:rsidR="00B05B2E">
        <w:t xml:space="preserve"> </w:t>
      </w:r>
      <w:r w:rsidR="006B6006">
        <w:t>or legislation to compel such cooperation</w:t>
      </w:r>
      <w:r w:rsidR="00DA2C5A">
        <w:t>,</w:t>
      </w:r>
      <w:r w:rsidR="006B6006" w:rsidRPr="003A693D">
        <w:rPr>
          <w:rStyle w:val="FootnoteReference"/>
        </w:rPr>
        <w:footnoteReference w:id="21"/>
      </w:r>
      <w:r w:rsidR="00414178">
        <w:t xml:space="preserve"> </w:t>
      </w:r>
      <w:r w:rsidR="00DA2C5A">
        <w:t>without which “</w:t>
      </w:r>
      <w:r w:rsidR="00DA2C5A" w:rsidRPr="00DA2C5A">
        <w:t>there is a risk that competitors or users might file lawsuits claiming discrimination or the curtailment of data traffic</w:t>
      </w:r>
      <w:r w:rsidR="00DA2C5A">
        <w:t>”.</w:t>
      </w:r>
      <w:r w:rsidR="00DA2C5A" w:rsidRPr="003A693D">
        <w:rPr>
          <w:rStyle w:val="FootnoteReference"/>
        </w:rPr>
        <w:footnoteReference w:id="22"/>
      </w:r>
      <w:r w:rsidR="00DA2C5A">
        <w:t xml:space="preserve"> </w:t>
      </w:r>
      <w:commentRangeStart w:id="59"/>
      <w:del w:id="60" w:author="Kuan Hon" w:date="2014-08-26T11:52:00Z">
        <w:r w:rsidR="00C57327" w:rsidRPr="00FF0430" w:rsidDel="00AA19EF">
          <w:rPr>
            <w:b/>
          </w:rPr>
          <w:delText>Possible research being considered by MCCRC</w:delText>
        </w:r>
        <w:r w:rsidR="00C57327" w:rsidRPr="00C57327" w:rsidDel="00AA19EF">
          <w:delText xml:space="preserve"> </w:delText>
        </w:r>
        <w:r w:rsidR="00C57327" w:rsidDel="00AA19EF">
          <w:delText xml:space="preserve">is </w:delText>
        </w:r>
        <w:r w:rsidR="00C4150F" w:rsidDel="00AA19EF">
          <w:delText xml:space="preserve">analysis </w:delText>
        </w:r>
        <w:r w:rsidR="00C57327" w:rsidDel="00AA19EF">
          <w:delText>of these competition law aspects.</w:delText>
        </w:r>
        <w:r w:rsidR="00EE1EE3" w:rsidRPr="003A693D" w:rsidDel="00AA19EF">
          <w:rPr>
            <w:rStyle w:val="FootnoteReference"/>
          </w:rPr>
          <w:footnoteReference w:id="23"/>
        </w:r>
        <w:r w:rsidR="00C57327" w:rsidDel="00AA19EF">
          <w:delText xml:space="preserve"> </w:delText>
        </w:r>
      </w:del>
      <w:commentRangeEnd w:id="59"/>
      <w:r w:rsidR="00E6575C">
        <w:rPr>
          <w:rStyle w:val="CommentReference"/>
        </w:rPr>
        <w:commentReference w:id="59"/>
      </w:r>
      <w:r w:rsidR="00414178">
        <w:t>A</w:t>
      </w:r>
      <w:r w:rsidR="00D00E07">
        <w:t xml:space="preserve">nother </w:t>
      </w:r>
      <w:r w:rsidR="00B05B2E">
        <w:t xml:space="preserve">German </w:t>
      </w:r>
      <w:r w:rsidR="00D00E07">
        <w:t>Internet service provider QSC</w:t>
      </w:r>
      <w:r w:rsidR="0025129E">
        <w:t xml:space="preserve"> queried </w:t>
      </w:r>
      <w:r w:rsidR="00B05B2E">
        <w:t xml:space="preserve">the proposal’s </w:t>
      </w:r>
      <w:r w:rsidR="0025129E">
        <w:t>feasibility</w:t>
      </w:r>
      <w:r w:rsidR="00D00E07">
        <w:t xml:space="preserve">, stating </w:t>
      </w:r>
      <w:r w:rsidR="00E85518">
        <w:t xml:space="preserve">that </w:t>
      </w:r>
      <w:r w:rsidR="00D00E07">
        <w:t xml:space="preserve">it was </w:t>
      </w:r>
      <w:r w:rsidR="00D00E07" w:rsidRPr="00D00E07">
        <w:t>not possible to determine clearly whether data was being routed nationally or internationally</w:t>
      </w:r>
      <w:r w:rsidR="00414178">
        <w:t>,</w:t>
      </w:r>
      <w:r w:rsidR="00CD0105" w:rsidRPr="003A693D">
        <w:rPr>
          <w:rStyle w:val="FootnoteReference"/>
        </w:rPr>
        <w:footnoteReference w:id="24"/>
      </w:r>
      <w:r w:rsidR="00416829">
        <w:t xml:space="preserve"> </w:t>
      </w:r>
      <w:r w:rsidR="00414178">
        <w:t>and i</w:t>
      </w:r>
      <w:r w:rsidR="00416829">
        <w:t xml:space="preserve">t has been </w:t>
      </w:r>
      <w:r w:rsidR="00EB77C5">
        <w:t xml:space="preserve">suggested that </w:t>
      </w:r>
      <w:r w:rsidR="00EF1291">
        <w:t>DT’s proposal wa</w:t>
      </w:r>
      <w:r w:rsidR="00EB77C5">
        <w:t xml:space="preserve">s </w:t>
      </w:r>
      <w:r w:rsidR="00416829">
        <w:t>“a public relations move”</w:t>
      </w:r>
      <w:bookmarkStart w:id="72" w:name="_Ref393740461"/>
      <w:r w:rsidR="00416829">
        <w:t>,</w:t>
      </w:r>
      <w:r w:rsidR="00416829" w:rsidRPr="003A693D">
        <w:rPr>
          <w:rStyle w:val="FootnoteReference"/>
        </w:rPr>
        <w:footnoteReference w:id="25"/>
      </w:r>
      <w:bookmarkEnd w:id="72"/>
      <w:r w:rsidR="00416829">
        <w:t xml:space="preserve"> or even for political gain or to increase DT revenue.</w:t>
      </w:r>
      <w:r w:rsidR="00416829" w:rsidRPr="003A693D">
        <w:rPr>
          <w:rStyle w:val="FootnoteReference"/>
        </w:rPr>
        <w:footnoteReference w:id="26"/>
      </w:r>
      <w:r w:rsidR="00A933E6">
        <w:t xml:space="preserve"> </w:t>
      </w:r>
      <w:r w:rsidR="003E64C0">
        <w:t>R</w:t>
      </w:r>
      <w:r w:rsidR="00932DBD">
        <w:t xml:space="preserve">eportedly </w:t>
      </w:r>
      <w:r w:rsidR="00416829">
        <w:t xml:space="preserve">German </w:t>
      </w:r>
      <w:r w:rsidR="00932DBD">
        <w:t xml:space="preserve">Interior Minister </w:t>
      </w:r>
      <w:r w:rsidR="00EC28B3">
        <w:t xml:space="preserve">Hans-Peter </w:t>
      </w:r>
      <w:r w:rsidR="00932DBD">
        <w:t>Fried</w:t>
      </w:r>
      <w:r w:rsidR="00A13425">
        <w:t>r</w:t>
      </w:r>
      <w:r w:rsidR="00932DBD">
        <w:t>ich confirmed briefly in November 2013 that he wanted to “</w:t>
      </w:r>
      <w:r w:rsidR="00932DBD" w:rsidRPr="00932DBD">
        <w:t>incorporate an IT-Security law in the upcoming coalition agreement that would provide a legal framework for hindering the interception of data exchanged [within Germany and Europe] by foreign intelligence.</w:t>
      </w:r>
      <w:r w:rsidR="00932DBD">
        <w:t>”</w:t>
      </w:r>
      <w:bookmarkStart w:id="73" w:name="_Ref393889166"/>
      <w:r w:rsidR="001A4704" w:rsidRPr="003A693D">
        <w:rPr>
          <w:rStyle w:val="FootnoteReference"/>
        </w:rPr>
        <w:footnoteReference w:id="27"/>
      </w:r>
      <w:bookmarkEnd w:id="73"/>
    </w:p>
    <w:p w14:paraId="54203B63" w14:textId="77777777" w:rsidR="006430DF" w:rsidRDefault="006430DF" w:rsidP="00C60A90"/>
    <w:p w14:paraId="73932EC3" w14:textId="77777777" w:rsidR="00420322" w:rsidRDefault="00471E5D" w:rsidP="00C60A90">
      <w:r>
        <w:t xml:space="preserve">In February 2014, Germany’s Chancellor Merkel met with France’s President Hollande </w:t>
      </w:r>
      <w:r w:rsidR="00893822">
        <w:t xml:space="preserve">to discuss </w:t>
      </w:r>
      <w:r>
        <w:t>“</w:t>
      </w:r>
      <w:r w:rsidRPr="00471E5D">
        <w:t>building up a European communication network to avoid emails and other data passing through the United States</w:t>
      </w:r>
      <w:r w:rsidR="00893822">
        <w:t xml:space="preserve">… </w:t>
      </w:r>
      <w:r w:rsidR="00893822" w:rsidRPr="00893822">
        <w:t>we'll talk about European providers that offer security for our citizens, so that one shouldn't have to send emails and other information across the Atlantic. Rather, one could build up a communication network inside Europe</w:t>
      </w:r>
      <w:r>
        <w:t>”</w:t>
      </w:r>
      <w:r w:rsidR="00893822">
        <w:t>;</w:t>
      </w:r>
      <w:r>
        <w:t xml:space="preserve"> reportedly</w:t>
      </w:r>
      <w:r w:rsidR="00893822">
        <w:t>,</w:t>
      </w:r>
      <w:r>
        <w:t xml:space="preserve"> Hollande’s office agreed with the proposals</w:t>
      </w:r>
      <w:r w:rsidR="00C00CAF">
        <w:t xml:space="preserve"> and emphasised the importance of a joint initiative</w:t>
      </w:r>
      <w:r>
        <w:t>.</w:t>
      </w:r>
      <w:r w:rsidRPr="003A693D">
        <w:rPr>
          <w:rStyle w:val="FootnoteReference"/>
        </w:rPr>
        <w:footnoteReference w:id="28"/>
      </w:r>
      <w:r w:rsidR="006430DF">
        <w:t xml:space="preserve"> Merkel was not </w:t>
      </w:r>
      <w:r w:rsidR="006430DF" w:rsidRPr="006430DF">
        <w:t>propos</w:t>
      </w:r>
      <w:r w:rsidR="006430DF">
        <w:t>ing</w:t>
      </w:r>
      <w:r w:rsidR="006430DF" w:rsidRPr="006430DF">
        <w:t xml:space="preserve"> </w:t>
      </w:r>
      <w:r w:rsidR="006430DF">
        <w:rPr>
          <w:rFonts w:cs="Arial"/>
        </w:rPr>
        <w:t>“</w:t>
      </w:r>
      <w:r w:rsidR="006430DF" w:rsidRPr="006430DF">
        <w:t xml:space="preserve">a European </w:t>
      </w:r>
      <w:commentRangeStart w:id="76"/>
      <w:r w:rsidR="006430DF" w:rsidRPr="006430DF">
        <w:t>internet</w:t>
      </w:r>
      <w:commentRangeEnd w:id="76"/>
      <w:r w:rsidR="00AD0E3D">
        <w:rPr>
          <w:rStyle w:val="CommentReference"/>
        </w:rPr>
        <w:commentReference w:id="76"/>
      </w:r>
      <w:r w:rsidR="006430DF" w:rsidRPr="006430DF">
        <w:rPr>
          <w:rFonts w:cs="Arial"/>
        </w:rPr>
        <w:t>”</w:t>
      </w:r>
      <w:r w:rsidR="006430DF" w:rsidRPr="006430DF">
        <w:t xml:space="preserve"> distinct from the worldwide web, but was looking for an option in which Europeans could use an option in which their data would be stored inside the EU and would not leave Europe</w:t>
      </w:r>
      <w:r w:rsidR="006430DF">
        <w:t>”</w:t>
      </w:r>
      <w:r w:rsidR="006430DF" w:rsidRPr="006430DF">
        <w:t>.</w:t>
      </w:r>
      <w:r w:rsidR="006430DF" w:rsidRPr="003A693D">
        <w:rPr>
          <w:rStyle w:val="FootnoteReference"/>
        </w:rPr>
        <w:footnoteReference w:id="29"/>
      </w:r>
    </w:p>
    <w:p w14:paraId="7075DAF5" w14:textId="77777777" w:rsidR="00420322" w:rsidRDefault="00420322" w:rsidP="0032339A"/>
    <w:p w14:paraId="745DED66" w14:textId="77777777" w:rsidR="00435450" w:rsidRDefault="00A13425" w:rsidP="0032339A">
      <w:r>
        <w:t>I</w:t>
      </w:r>
      <w:r w:rsidR="00792E6B">
        <w:t>f the</w:t>
      </w:r>
      <w:r w:rsidR="0068127B">
        <w:t>se</w:t>
      </w:r>
      <w:r w:rsidR="00792E6B">
        <w:t xml:space="preserve"> </w:t>
      </w:r>
      <w:r w:rsidR="003027D8">
        <w:t xml:space="preserve">proposals </w:t>
      </w:r>
      <w:r w:rsidR="00D5717D">
        <w:t xml:space="preserve">are to </w:t>
      </w:r>
      <w:r w:rsidR="00792E6B">
        <w:t xml:space="preserve">progress, </w:t>
      </w:r>
      <w:r w:rsidR="00811CA6">
        <w:t>w</w:t>
      </w:r>
      <w:r w:rsidR="0086639B">
        <w:t xml:space="preserve">hat </w:t>
      </w:r>
      <w:r w:rsidR="00811CA6">
        <w:t xml:space="preserve">exactly </w:t>
      </w:r>
      <w:r w:rsidR="0086639B">
        <w:t xml:space="preserve">would </w:t>
      </w:r>
      <w:r w:rsidR="004D7907">
        <w:t>an “EU-only</w:t>
      </w:r>
      <w:r w:rsidR="0086639B">
        <w:t xml:space="preserve"> cloud</w:t>
      </w:r>
      <w:r w:rsidR="004D7907">
        <w:t>”</w:t>
      </w:r>
      <w:r w:rsidR="0086639B">
        <w:t xml:space="preserve"> </w:t>
      </w:r>
      <w:r w:rsidR="002B54CC">
        <w:t>or natio</w:t>
      </w:r>
      <w:r w:rsidR="00DC2107">
        <w:t>n</w:t>
      </w:r>
      <w:r w:rsidR="002B54CC">
        <w:t xml:space="preserve">al cloud </w:t>
      </w:r>
      <w:r w:rsidR="00007FC7">
        <w:t>entail</w:t>
      </w:r>
      <w:r w:rsidR="0086639B">
        <w:t xml:space="preserve">, how if at all could it be achieved technically and legally, and what </w:t>
      </w:r>
      <w:r w:rsidR="00335D5F">
        <w:t>w</w:t>
      </w:r>
      <w:r w:rsidR="0086639B">
        <w:t xml:space="preserve">ould </w:t>
      </w:r>
      <w:r w:rsidR="000940CE">
        <w:t xml:space="preserve">be </w:t>
      </w:r>
      <w:r w:rsidR="0086639B">
        <w:t xml:space="preserve">the </w:t>
      </w:r>
      <w:r w:rsidR="000940CE">
        <w:t>consequences</w:t>
      </w:r>
      <w:r w:rsidR="00EC4CE9">
        <w:t>?</w:t>
      </w:r>
      <w:r w:rsidR="00420322" w:rsidRPr="003A693D">
        <w:rPr>
          <w:rStyle w:val="FootnoteReference"/>
        </w:rPr>
        <w:footnoteReference w:id="30"/>
      </w:r>
      <w:r w:rsidR="004D7907">
        <w:t xml:space="preserve"> </w:t>
      </w:r>
      <w:r w:rsidR="00A3231D">
        <w:t xml:space="preserve">There seem </w:t>
      </w:r>
      <w:r w:rsidR="00CD37DA">
        <w:t xml:space="preserve">to be </w:t>
      </w:r>
      <w:r w:rsidR="00A3231D">
        <w:t>two main possibilities</w:t>
      </w:r>
      <w:r w:rsidR="00FC4FBF">
        <w:t xml:space="preserve"> regarding the use of any “EU-only cloud” that is created</w:t>
      </w:r>
      <w:r w:rsidR="00A3231D">
        <w:t xml:space="preserve">: require </w:t>
      </w:r>
      <w:r w:rsidR="00FC4FBF">
        <w:t xml:space="preserve">use of only the </w:t>
      </w:r>
      <w:r w:rsidR="00A3231D">
        <w:t>“EU-only cloud”</w:t>
      </w:r>
      <w:r w:rsidR="00FC4FBF">
        <w:t>, and no other cloud services</w:t>
      </w:r>
      <w:r w:rsidR="00B15A10">
        <w:t>; or</w:t>
      </w:r>
      <w:r w:rsidR="00FC4FBF">
        <w:t>,</w:t>
      </w:r>
      <w:r w:rsidR="00B15A10">
        <w:t xml:space="preserve"> allow users the choice of whether to use the </w:t>
      </w:r>
      <w:r w:rsidR="00FC4FBF">
        <w:t xml:space="preserve">“EU-only cloud” </w:t>
      </w:r>
      <w:r w:rsidR="00B15A10">
        <w:t>or not.</w:t>
      </w:r>
      <w:r w:rsidR="00FC4FBF">
        <w:t xml:space="preserve"> Either way, some reliable </w:t>
      </w:r>
      <w:r w:rsidR="00DC4380">
        <w:t xml:space="preserve">but flexible </w:t>
      </w:r>
      <w:r w:rsidR="00FC4FBF">
        <w:t xml:space="preserve">method of assuring users that a particular service </w:t>
      </w:r>
      <w:r w:rsidR="00144663">
        <w:t xml:space="preserve">or provider </w:t>
      </w:r>
      <w:r w:rsidR="00FC4FBF">
        <w:t xml:space="preserve">falls with the “EU-only cloud” category would also be </w:t>
      </w:r>
      <w:r w:rsidR="00E25C48">
        <w:t>needed</w:t>
      </w:r>
      <w:r w:rsidR="001B597F">
        <w:t>, such as certifications or seals.</w:t>
      </w:r>
      <w:r w:rsidR="006048F1" w:rsidRPr="003A693D">
        <w:rPr>
          <w:rStyle w:val="FootnoteReference"/>
        </w:rPr>
        <w:footnoteReference w:id="31"/>
      </w:r>
    </w:p>
    <w:p w14:paraId="526960C2" w14:textId="77777777" w:rsidR="00882ADF" w:rsidRDefault="00882ADF" w:rsidP="0032339A"/>
    <w:p w14:paraId="2FB1D250" w14:textId="77777777" w:rsidR="005D02CB" w:rsidRDefault="00882ADF" w:rsidP="0032339A">
      <w:r>
        <w:t xml:space="preserve">This paper </w:t>
      </w:r>
      <w:r w:rsidR="0087571D">
        <w:t xml:space="preserve">seeks to lay the foundation for considering the </w:t>
      </w:r>
      <w:commentRangeStart w:id="79"/>
      <w:r w:rsidR="0087571D">
        <w:t xml:space="preserve">technical </w:t>
      </w:r>
      <w:r w:rsidR="00D20382">
        <w:t xml:space="preserve">and legal </w:t>
      </w:r>
      <w:r w:rsidR="0087571D">
        <w:t xml:space="preserve">feasibility and </w:t>
      </w:r>
      <w:del w:id="80" w:author="iwalden" w:date="2014-08-26T11:19:00Z">
        <w:r w:rsidR="0087571D" w:rsidDel="00C43808">
          <w:delText>broader</w:delText>
        </w:r>
      </w:del>
      <w:r w:rsidR="0087571D">
        <w:t xml:space="preserve"> implications of an EU-only cloud</w:t>
      </w:r>
      <w:r w:rsidR="00102590">
        <w:t xml:space="preserve">, which </w:t>
      </w:r>
      <w:r w:rsidR="00576E36">
        <w:t xml:space="preserve">is one of the key areas that </w:t>
      </w:r>
      <w:r w:rsidR="00102590">
        <w:t>the MCCRC will be researching</w:t>
      </w:r>
      <w:commentRangeEnd w:id="79"/>
      <w:r w:rsidR="005777A8">
        <w:rPr>
          <w:rStyle w:val="CommentReference"/>
        </w:rPr>
        <w:commentReference w:id="79"/>
      </w:r>
      <w:r w:rsidR="005D02CB">
        <w:t>.</w:t>
      </w:r>
      <w:r w:rsidR="000C6D0D">
        <w:t xml:space="preserve"> But first, we outline the policy objectives that may underlie the EU-only cloud proposals.</w:t>
      </w:r>
    </w:p>
    <w:p w14:paraId="53DE06C0" w14:textId="77777777" w:rsidR="00992640" w:rsidRDefault="00992640" w:rsidP="00992640">
      <w:pPr>
        <w:pStyle w:val="Heading2"/>
      </w:pPr>
      <w:bookmarkStart w:id="81" w:name="_Ref393983680"/>
      <w:r>
        <w:t>Policy issues</w:t>
      </w:r>
      <w:r w:rsidR="004F0F26">
        <w:t xml:space="preserve"> – why an EU-only cloud?</w:t>
      </w:r>
    </w:p>
    <w:p w14:paraId="07B5DCBA" w14:textId="77777777" w:rsidR="00AF16A0" w:rsidRDefault="00992640" w:rsidP="00992640">
      <w:r>
        <w:t xml:space="preserve">An EU-only cloud approach may seek to meet a </w:t>
      </w:r>
      <w:r w:rsidR="00FC4E5F">
        <w:t xml:space="preserve">range </w:t>
      </w:r>
      <w:r>
        <w:t>of policy objectives</w:t>
      </w:r>
      <w:r w:rsidR="004E7D60">
        <w:t>.</w:t>
      </w:r>
      <w:r>
        <w:t xml:space="preserve"> </w:t>
      </w:r>
      <w:r w:rsidR="001C5C0B">
        <w:t xml:space="preserve">A </w:t>
      </w:r>
      <w:r w:rsidR="004E7D60">
        <w:t xml:space="preserve">chief </w:t>
      </w:r>
      <w:r w:rsidR="001C5C0B">
        <w:t xml:space="preserve">explicit </w:t>
      </w:r>
      <w:r w:rsidR="004E7D60">
        <w:t xml:space="preserve">objective is </w:t>
      </w:r>
      <w:r w:rsidRPr="006D694F">
        <w:t xml:space="preserve">to prevent unmediated access </w:t>
      </w:r>
      <w:r w:rsidR="00C3458C">
        <w:t xml:space="preserve">to EU data </w:t>
      </w:r>
      <w:r w:rsidRPr="006D694F">
        <w:t xml:space="preserve">by foreign </w:t>
      </w:r>
      <w:r>
        <w:t>law enforcement authorities (</w:t>
      </w:r>
      <w:r w:rsidRPr="006D694F">
        <w:t>LEAs</w:t>
      </w:r>
      <w:r>
        <w:t>)</w:t>
      </w:r>
      <w:r w:rsidR="001C5C0B">
        <w:t>.</w:t>
      </w:r>
      <w:r w:rsidR="002F07F1">
        <w:t xml:space="preserve"> </w:t>
      </w:r>
      <w:r w:rsidR="001C5C0B">
        <w:t xml:space="preserve">Another </w:t>
      </w:r>
      <w:r w:rsidR="002F07F1">
        <w:t xml:space="preserve">objective </w:t>
      </w:r>
      <w:r w:rsidR="001C5C0B">
        <w:t>might be</w:t>
      </w:r>
      <w:r w:rsidRPr="006D694F">
        <w:t xml:space="preserve"> to encourage domestic </w:t>
      </w:r>
      <w:r w:rsidR="006A2072">
        <w:t xml:space="preserve">cloud </w:t>
      </w:r>
      <w:r w:rsidRPr="006D694F">
        <w:t>providers</w:t>
      </w:r>
      <w:r w:rsidR="001C5C0B">
        <w:t xml:space="preserve"> and </w:t>
      </w:r>
      <w:r w:rsidR="00CD2676">
        <w:t xml:space="preserve">develop </w:t>
      </w:r>
      <w:r w:rsidR="001C5C0B">
        <w:t>domestic infrastructure</w:t>
      </w:r>
      <w:r w:rsidR="007744CF">
        <w:t xml:space="preserve">, which others might term </w:t>
      </w:r>
      <w:r w:rsidR="00AD338B">
        <w:t xml:space="preserve">economic </w:t>
      </w:r>
      <w:r w:rsidR="007744CF">
        <w:t>protectionism</w:t>
      </w:r>
      <w:r w:rsidR="00AD338B">
        <w:t xml:space="preserve"> or state aid</w:t>
      </w:r>
      <w:r w:rsidR="001C5C0B">
        <w:t>.</w:t>
      </w:r>
      <w:r w:rsidR="00AF16A0">
        <w:t xml:space="preserve"> </w:t>
      </w:r>
      <w:r w:rsidR="00C3458C">
        <w:t>One</w:t>
      </w:r>
      <w:r w:rsidR="003E6DEB">
        <w:t xml:space="preserve"> </w:t>
      </w:r>
      <w:r w:rsidR="00C3458C">
        <w:t>o</w:t>
      </w:r>
      <w:r w:rsidR="005D31A7">
        <w:t>f</w:t>
      </w:r>
      <w:r w:rsidR="00C3458C">
        <w:t>t-</w:t>
      </w:r>
      <w:r w:rsidR="003E6DEB">
        <w:t xml:space="preserve">avowed objective is to </w:t>
      </w:r>
      <w:r w:rsidR="00AF16A0">
        <w:t>protect fundamental rights</w:t>
      </w:r>
      <w:r w:rsidR="00AD338B">
        <w:t xml:space="preserve"> from inappropriate interference</w:t>
      </w:r>
      <w:r w:rsidR="003E6DEB">
        <w:t>, particularly</w:t>
      </w:r>
      <w:r w:rsidR="00AF16A0">
        <w:t xml:space="preserve"> rights to private life and to data protection.</w:t>
      </w:r>
      <w:r w:rsidR="000F41ED">
        <w:t xml:space="preserve"> A related objective could be to encourage the use of cloud computing by EU users</w:t>
      </w:r>
      <w:r w:rsidR="00CD2676">
        <w:t xml:space="preserve"> and the development of a single digital market for cloud computing in the EU</w:t>
      </w:r>
      <w:r w:rsidR="000F41ED">
        <w:t>,</w:t>
      </w:r>
      <w:r w:rsidR="004662DA" w:rsidRPr="003A693D">
        <w:rPr>
          <w:rStyle w:val="FootnoteReference"/>
        </w:rPr>
        <w:footnoteReference w:id="32"/>
      </w:r>
      <w:r w:rsidR="000F41ED">
        <w:t xml:space="preserve"> which some might consider they would be more willing to do if they had more confidence that their data would be protected, ie based on users’ perceptions of cloud computing and security including LEA access.</w:t>
      </w:r>
    </w:p>
    <w:p w14:paraId="66E19167" w14:textId="77777777" w:rsidR="00AF16A0" w:rsidRDefault="00AF16A0" w:rsidP="00992640"/>
    <w:p w14:paraId="76940158" w14:textId="77777777" w:rsidR="002F07F1" w:rsidRDefault="00AD338B" w:rsidP="00992640">
      <w:r>
        <w:t>While s</w:t>
      </w:r>
      <w:r w:rsidR="00992640">
        <w:t xml:space="preserve">ome drivers </w:t>
      </w:r>
      <w:r w:rsidR="008467C6">
        <w:t xml:space="preserve">behind policy objectives </w:t>
      </w:r>
      <w:r w:rsidR="00992640">
        <w:t xml:space="preserve">may be </w:t>
      </w:r>
      <w:r>
        <w:t>expressly stated</w:t>
      </w:r>
      <w:r w:rsidR="00992640">
        <w:t xml:space="preserve">, </w:t>
      </w:r>
      <w:r>
        <w:t>other</w:t>
      </w:r>
      <w:r w:rsidR="00B22B40">
        <w:t>s</w:t>
      </w:r>
      <w:r>
        <w:t xml:space="preserve"> </w:t>
      </w:r>
      <w:r w:rsidR="00992640">
        <w:t xml:space="preserve">may </w:t>
      </w:r>
      <w:r>
        <w:t>remain</w:t>
      </w:r>
      <w:r w:rsidR="00992640">
        <w:t xml:space="preserve"> undeclared. For instance, </w:t>
      </w:r>
      <w:r w:rsidR="004874AE">
        <w:t xml:space="preserve">in relation to </w:t>
      </w:r>
      <w:r w:rsidR="002D5E04">
        <w:t xml:space="preserve">the promotion of </w:t>
      </w:r>
      <w:r w:rsidR="004874AE">
        <w:t xml:space="preserve">EU-only cloud, </w:t>
      </w:r>
      <w:r w:rsidR="00AF16A0">
        <w:t xml:space="preserve">DT’s declared driver is the protection of German citizens’ privacy, but </w:t>
      </w:r>
      <w:r w:rsidR="00D01024">
        <w:t>it</w:t>
      </w:r>
      <w:r w:rsidR="00AF16A0">
        <w:t xml:space="preserve"> may </w:t>
      </w:r>
      <w:r w:rsidR="00D01024">
        <w:t xml:space="preserve">clearly </w:t>
      </w:r>
      <w:r w:rsidR="00AF16A0">
        <w:t xml:space="preserve">be </w:t>
      </w:r>
      <w:r w:rsidR="00D01024">
        <w:t>seeking</w:t>
      </w:r>
      <w:r w:rsidR="00D466C0">
        <w:t xml:space="preserve"> </w:t>
      </w:r>
      <w:r w:rsidR="00AF16A0">
        <w:t xml:space="preserve">commercial </w:t>
      </w:r>
      <w:r w:rsidR="00D01024">
        <w:t>advantage over its US rivals</w:t>
      </w:r>
      <w:r w:rsidR="00AF16A0">
        <w:t>.</w:t>
      </w:r>
      <w:r w:rsidR="00BD4935">
        <w:t xml:space="preserve"> </w:t>
      </w:r>
      <w:r w:rsidR="005426A3">
        <w:t>While a declared driver of many countries is the restriction of foreign LEA access, an undeclared drive</w:t>
      </w:r>
      <w:r w:rsidR="00840C2E">
        <w:t>r</w:t>
      </w:r>
      <w:r w:rsidR="005426A3">
        <w:t xml:space="preserve"> may be the facilitation of access by the country’s </w:t>
      </w:r>
      <w:r w:rsidR="005D31A7" w:rsidRPr="005D31A7">
        <w:rPr>
          <w:i/>
        </w:rPr>
        <w:t>own</w:t>
      </w:r>
      <w:r w:rsidR="005D31A7">
        <w:t xml:space="preserve"> </w:t>
      </w:r>
      <w:r w:rsidR="005426A3">
        <w:t>domestic LEAs.</w:t>
      </w:r>
    </w:p>
    <w:p w14:paraId="27048083" w14:textId="77777777" w:rsidR="002F07F1" w:rsidRDefault="002F07F1" w:rsidP="00992640"/>
    <w:p w14:paraId="72C2D8A9" w14:textId="77777777" w:rsidR="002F07F1" w:rsidRDefault="00F826D4" w:rsidP="00992640">
      <w:r>
        <w:t>Some p</w:t>
      </w:r>
      <w:r w:rsidR="00BD4935">
        <w:t>olicy objectives may be in tension or conflict</w:t>
      </w:r>
      <w:r w:rsidR="00512A2C">
        <w:t xml:space="preserve"> with each other</w:t>
      </w:r>
      <w:r w:rsidR="00BD4935">
        <w:t>, for example, in relation to fundamental rights</w:t>
      </w:r>
      <w:r>
        <w:t>,</w:t>
      </w:r>
      <w:r w:rsidR="00BD4935">
        <w:t xml:space="preserve"> protection of privacy may need to be balanced against freedom of expression</w:t>
      </w:r>
      <w:r w:rsidR="00456D06">
        <w:t>, which includes the right to receive information, which an EU-only cloud may prejudice depending on its scope and implementation</w:t>
      </w:r>
      <w:r w:rsidR="00BD4935">
        <w:t>.</w:t>
      </w:r>
      <w:r w:rsidR="004719B5">
        <w:t xml:space="preserve"> </w:t>
      </w:r>
      <w:r w:rsidR="009F3CEB">
        <w:t>Protection of privacy may also need to be weighed against the policy objectives of economic growth and innovation.</w:t>
      </w:r>
      <w:r w:rsidR="006F564E" w:rsidRPr="003A693D">
        <w:rPr>
          <w:rStyle w:val="FootnoteReference"/>
        </w:rPr>
        <w:footnoteReference w:id="33"/>
      </w:r>
      <w:r w:rsidR="009F3CEB">
        <w:t xml:space="preserve"> </w:t>
      </w:r>
      <w:r w:rsidR="004719B5">
        <w:t xml:space="preserve">Even a single </w:t>
      </w:r>
      <w:r w:rsidR="005C7420">
        <w:t xml:space="preserve">declared </w:t>
      </w:r>
      <w:r w:rsidR="004719B5">
        <w:t xml:space="preserve">objective may </w:t>
      </w:r>
      <w:r w:rsidR="000D46CE">
        <w:t xml:space="preserve">in </w:t>
      </w:r>
      <w:r w:rsidR="004719B5">
        <w:t xml:space="preserve">itself encompass a spectrum of possibilities </w:t>
      </w:r>
      <w:r>
        <w:t>–</w:t>
      </w:r>
      <w:r w:rsidR="004719B5">
        <w:t xml:space="preserve"> </w:t>
      </w:r>
      <w:r w:rsidR="00582BEA">
        <w:t xml:space="preserve">notably, </w:t>
      </w:r>
      <w:r>
        <w:t>in relation to access by foreign LEAs, p</w:t>
      </w:r>
      <w:r w:rsidR="002F07F1">
        <w:t xml:space="preserve">reventing access </w:t>
      </w:r>
      <w:r w:rsidR="00FB694B">
        <w:t xml:space="preserve">altogether </w:t>
      </w:r>
      <w:r w:rsidR="002F07F1">
        <w:t xml:space="preserve">lies at one end of the spectrum, </w:t>
      </w:r>
      <w:r>
        <w:t xml:space="preserve">but </w:t>
      </w:r>
      <w:r w:rsidR="002F07F1">
        <w:t xml:space="preserve">controlled access </w:t>
      </w:r>
      <w:r w:rsidR="00582BEA">
        <w:t xml:space="preserve">mediated by authorities of the relevant EU country </w:t>
      </w:r>
      <w:r w:rsidR="006233D3">
        <w:t xml:space="preserve">seem </w:t>
      </w:r>
      <w:r w:rsidR="002F07F1">
        <w:t>the more likely objective.</w:t>
      </w:r>
    </w:p>
    <w:p w14:paraId="37FEB8A4" w14:textId="77777777" w:rsidR="00232B37" w:rsidRDefault="00232B37" w:rsidP="00992640"/>
    <w:p w14:paraId="41FE3F20" w14:textId="77777777" w:rsidR="00232B37" w:rsidRDefault="00232B37" w:rsidP="00992640">
      <w:r>
        <w:t xml:space="preserve">Some policy objectives </w:t>
      </w:r>
      <w:r w:rsidR="00C053FF">
        <w:t>may be</w:t>
      </w:r>
      <w:r>
        <w:t xml:space="preserve"> presented as a</w:t>
      </w:r>
      <w:r w:rsidR="009C2E42">
        <w:t>n initial</w:t>
      </w:r>
      <w:r>
        <w:t xml:space="preserve"> negotiating stance – such as</w:t>
      </w:r>
      <w:r w:rsidR="00FE4BB9">
        <w:t xml:space="preserve"> </w:t>
      </w:r>
      <w:r w:rsidR="0039052F">
        <w:t xml:space="preserve">in relation to </w:t>
      </w:r>
      <w:r w:rsidR="00FE4BB9">
        <w:t>the current trade negotiations between the EU and the US</w:t>
      </w:r>
      <w:r w:rsidR="0068723D">
        <w:t xml:space="preserve"> on a proposed </w:t>
      </w:r>
      <w:r w:rsidR="0068723D" w:rsidRPr="0068723D">
        <w:t>Transatlantic Trade and Investment Partnership (TTIP)</w:t>
      </w:r>
      <w:r w:rsidR="0039052F">
        <w:t>, to pressurise the US to adopt stronger privacy laws</w:t>
      </w:r>
      <w:r w:rsidR="00C053FF">
        <w:t>,</w:t>
      </w:r>
      <w:r w:rsidR="0068723D" w:rsidRPr="003A693D">
        <w:rPr>
          <w:rStyle w:val="FootnoteReference"/>
        </w:rPr>
        <w:footnoteReference w:id="34"/>
      </w:r>
      <w:r w:rsidR="00E7427C">
        <w:t xml:space="preserve"> while refusing to include data protection in the trade talks.</w:t>
      </w:r>
      <w:bookmarkStart w:id="84" w:name="_Ref394665284"/>
      <w:r w:rsidR="00E7427C" w:rsidRPr="003A693D">
        <w:rPr>
          <w:rStyle w:val="FootnoteReference"/>
        </w:rPr>
        <w:footnoteReference w:id="35"/>
      </w:r>
      <w:bookmarkEnd w:id="84"/>
    </w:p>
    <w:p w14:paraId="51C87668" w14:textId="77777777" w:rsidR="00C56684" w:rsidRDefault="00C56684" w:rsidP="00992640"/>
    <w:p w14:paraId="12734E13" w14:textId="77777777" w:rsidR="00C56684" w:rsidRDefault="00C56684" w:rsidP="00992640">
      <w:r>
        <w:t xml:space="preserve">It is therefore important, when considering the </w:t>
      </w:r>
      <w:r w:rsidR="00456D06">
        <w:t xml:space="preserve">meaning, scope, </w:t>
      </w:r>
      <w:r>
        <w:t xml:space="preserve">implementation and implications of “EU-only cloud”, to bear in mind the key </w:t>
      </w:r>
      <w:r w:rsidR="003D6BC1">
        <w:t xml:space="preserve">underlying </w:t>
      </w:r>
      <w:r>
        <w:t xml:space="preserve">policy objectives, and </w:t>
      </w:r>
      <w:r w:rsidR="00FE4BB9">
        <w:t xml:space="preserve">to </w:t>
      </w:r>
      <w:r>
        <w:t>address how they may be achieved and balanced as appropriate.</w:t>
      </w:r>
    </w:p>
    <w:p w14:paraId="6C86DDA8" w14:textId="77777777" w:rsidR="00DF3527" w:rsidRDefault="00DF3527" w:rsidP="00992640"/>
    <w:p w14:paraId="0CF25D10" w14:textId="77777777" w:rsidR="000C6D0D" w:rsidRDefault="000C6D0D" w:rsidP="000C6D0D">
      <w:r>
        <w:t>Before the issues can be discussed in detail, however, it is important to clarify what exactly is meant by an “EU-only cloud”. We will therefore now analyse the key constituent concepts in the following, slightly different, order</w:t>
      </w:r>
    </w:p>
    <w:p w14:paraId="48E8D8FF" w14:textId="77777777" w:rsidR="000C6D0D" w:rsidRDefault="000C6D0D" w:rsidP="000C6D0D">
      <w:pPr>
        <w:pStyle w:val="ListBullet"/>
        <w:tabs>
          <w:tab w:val="clear" w:pos="360"/>
          <w:tab w:val="num" w:pos="1800"/>
        </w:tabs>
      </w:pPr>
      <w:r>
        <w:t>Cloud</w:t>
      </w:r>
    </w:p>
    <w:p w14:paraId="27D99298" w14:textId="77777777" w:rsidR="000C6D0D" w:rsidRDefault="000C6D0D" w:rsidP="000C6D0D">
      <w:pPr>
        <w:pStyle w:val="ListBullet"/>
        <w:tabs>
          <w:tab w:val="clear" w:pos="360"/>
          <w:tab w:val="num" w:pos="1800"/>
        </w:tabs>
      </w:pPr>
      <w:r>
        <w:t>EU</w:t>
      </w:r>
    </w:p>
    <w:p w14:paraId="60D99088" w14:textId="77777777" w:rsidR="000C6D0D" w:rsidRDefault="000C6D0D" w:rsidP="000C6D0D">
      <w:pPr>
        <w:pStyle w:val="ListBullet"/>
        <w:tabs>
          <w:tab w:val="clear" w:pos="360"/>
          <w:tab w:val="num" w:pos="1800"/>
        </w:tabs>
      </w:pPr>
      <w:r>
        <w:t>Only.</w:t>
      </w:r>
    </w:p>
    <w:p w14:paraId="158A9DE8" w14:textId="77777777" w:rsidR="0084030A" w:rsidRDefault="000C6D0D" w:rsidP="000C6D0D">
      <w:pPr>
        <w:pStyle w:val="Heading1"/>
        <w:tabs>
          <w:tab w:val="clear" w:pos="1134"/>
          <w:tab w:val="num" w:pos="2574"/>
        </w:tabs>
      </w:pPr>
      <w:r>
        <w:t xml:space="preserve"> </w:t>
      </w:r>
      <w:r w:rsidR="0084030A">
        <w:t>“Cloud”</w:t>
      </w:r>
      <w:bookmarkEnd w:id="81"/>
    </w:p>
    <w:p w14:paraId="01D8815C" w14:textId="77777777" w:rsidR="0084030A" w:rsidRDefault="0084030A" w:rsidP="0084030A">
      <w:r>
        <w:t xml:space="preserve"> “Cloud computing” involves many different types of services, and a one-size-fits-all approach should not be taken to the cloud.</w:t>
      </w:r>
      <w:bookmarkStart w:id="85" w:name="_Ref394603158"/>
      <w:r w:rsidR="005C4730" w:rsidRPr="003A693D">
        <w:rPr>
          <w:rStyle w:val="FootnoteReference"/>
        </w:rPr>
        <w:footnoteReference w:id="36"/>
      </w:r>
      <w:bookmarkEnd w:id="85"/>
      <w:r>
        <w:t xml:space="preserve"> When “EU-only cloud” is discussed, what service model is intended to be encompassed: I</w:t>
      </w:r>
      <w:r w:rsidR="000B5018">
        <w:t>nfrastructure as a Service (IaaS)</w:t>
      </w:r>
      <w:r>
        <w:t>, P</w:t>
      </w:r>
      <w:r w:rsidR="000B5018">
        <w:t>latform as a Service (PaaS), Software as a Service (SaaS),</w:t>
      </w:r>
      <w:r w:rsidR="000B5018" w:rsidRPr="003A693D">
        <w:rPr>
          <w:rStyle w:val="FootnoteReference"/>
        </w:rPr>
        <w:footnoteReference w:id="37"/>
      </w:r>
      <w:r>
        <w:t xml:space="preserve"> or all of them</w:t>
      </w:r>
      <w:r w:rsidR="00EC4CE9">
        <w:t>?</w:t>
      </w:r>
      <w:r>
        <w:t xml:space="preserve"> Furthermore, SaaS services may be vastly different from each other, varying from webmail, photo sharing and social networking to document processing and customer relationship management and more.</w:t>
      </w:r>
    </w:p>
    <w:p w14:paraId="69E7631D" w14:textId="77777777" w:rsidR="00D76830" w:rsidRDefault="00D76830" w:rsidP="0084030A"/>
    <w:p w14:paraId="6CD22E52" w14:textId="77777777" w:rsidR="0084030A" w:rsidRDefault="0084030A" w:rsidP="0084030A">
      <w:r>
        <w:t xml:space="preserve">Cloud is just one method of delivering and using technology resources, and we suggest that the focus should be on regulating what it is used </w:t>
      </w:r>
      <w:r w:rsidRPr="00BB2B66">
        <w:rPr>
          <w:i/>
        </w:rPr>
        <w:t>for</w:t>
      </w:r>
      <w:r>
        <w:t>, not on use of cloud computing per se. For example, one popular use of IaaS/PaaS is for hosting websites, particularly among organisations that have used cloud for over 18 months.</w:t>
      </w:r>
      <w:r w:rsidRPr="003A693D">
        <w:rPr>
          <w:rStyle w:val="FootnoteReference"/>
        </w:rPr>
        <w:footnoteReference w:id="38"/>
      </w:r>
      <w:r>
        <w:t xml:space="preserve"> Many websites, including websites of EU-incorporated organisations, are hosted using IaaS/PaaS provided by non-EU, typically US, cloud providers. A blanket prohibition on using non-EU IaaS/PaaS would also ban their use for hosting websites, which seems to cast the net </w:t>
      </w:r>
      <w:r w:rsidR="00E07442">
        <w:t xml:space="preserve">very </w:t>
      </w:r>
      <w:r>
        <w:t xml:space="preserve">wide. Surely any requirements regarding “EU-only cloud” ought to take into </w:t>
      </w:r>
      <w:r w:rsidR="009E148F">
        <w:t xml:space="preserve">account </w:t>
      </w:r>
      <w:r>
        <w:t xml:space="preserve">the </w:t>
      </w:r>
      <w:r w:rsidRPr="009C452B">
        <w:rPr>
          <w:i/>
        </w:rPr>
        <w:t>purpose</w:t>
      </w:r>
      <w:r>
        <w:t xml:space="preserve"> </w:t>
      </w:r>
      <w:r w:rsidR="00E07442">
        <w:t>pursued by the underlying policy objective (</w:t>
      </w:r>
      <w:r w:rsidR="00EA5128">
        <w:t>eg</w:t>
      </w:r>
      <w:r w:rsidR="00E07442" w:rsidRPr="00E07442">
        <w:t xml:space="preserve"> </w:t>
      </w:r>
      <w:r w:rsidR="00E07442">
        <w:t xml:space="preserve">to </w:t>
      </w:r>
      <w:r w:rsidR="00E07442" w:rsidRPr="00E07442">
        <w:t xml:space="preserve">prevent unmediated access by US </w:t>
      </w:r>
      <w:del w:id="88" w:author="Kuan Hon" w:date="2014-08-18T13:21:00Z">
        <w:r w:rsidR="00E07442" w:rsidRPr="00E07442" w:rsidDel="009B5024">
          <w:delText>L</w:delText>
        </w:r>
      </w:del>
      <w:ins w:id="89" w:author="Kuan Hon" w:date="2014-08-18T13:21:00Z">
        <w:r w:rsidR="009B5024">
          <w:t>l</w:t>
        </w:r>
      </w:ins>
      <w:r w:rsidR="00A949FA">
        <w:t xml:space="preserve">aw </w:t>
      </w:r>
      <w:del w:id="90" w:author="Kuan Hon" w:date="2014-08-18T13:21:00Z">
        <w:r w:rsidR="00E07442" w:rsidRPr="00E07442" w:rsidDel="009B5024">
          <w:delText>E</w:delText>
        </w:r>
      </w:del>
      <w:ins w:id="91" w:author="Kuan Hon" w:date="2014-08-18T13:21:00Z">
        <w:r w:rsidR="009B5024">
          <w:t>e</w:t>
        </w:r>
      </w:ins>
      <w:ins w:id="92" w:author="J" w:date="2014-08-13T12:33:00Z">
        <w:r w:rsidR="00A949FA">
          <w:t xml:space="preserve">nforcement </w:t>
        </w:r>
        <w:del w:id="93" w:author="Kuan Hon" w:date="2014-08-18T13:21:00Z">
          <w:r w:rsidR="00A949FA" w:rsidDel="009B5024">
            <w:delText>A</w:delText>
          </w:r>
        </w:del>
      </w:ins>
      <w:ins w:id="94" w:author="Kuan Hon" w:date="2014-08-18T13:21:00Z">
        <w:r w:rsidR="009B5024">
          <w:t>a</w:t>
        </w:r>
      </w:ins>
      <w:ins w:id="95" w:author="J" w:date="2014-08-13T12:33:00Z">
        <w:r w:rsidR="00A949FA">
          <w:t>gencies (LEA</w:t>
        </w:r>
      </w:ins>
      <w:r w:rsidR="00E07442" w:rsidRPr="00E07442">
        <w:t>s</w:t>
      </w:r>
      <w:ins w:id="96" w:author="J" w:date="2014-08-13T12:33:00Z">
        <w:r w:rsidR="00A949FA">
          <w:t>)</w:t>
        </w:r>
      </w:ins>
      <w:r w:rsidR="00E07442">
        <w:t>)</w:t>
      </w:r>
      <w:r>
        <w:t>, rather than simply targeting cloud computing technology as such. Passing laws requiring local hosting of websites (and web services), which would also be needed in order to ensure EU-only routing and storage, has been described as “</w:t>
      </w:r>
      <w:r w:rsidRPr="00D65AE7">
        <w:t>a drastic move according to experts that has not yet been pushed by German leaders</w:t>
      </w:r>
      <w:r>
        <w:t>”</w:t>
      </w:r>
      <w:r w:rsidR="00D96415">
        <w:t>, but has been pursued by other nations, such as Indonesia</w:t>
      </w:r>
      <w:r w:rsidR="00E07442" w:rsidRPr="003A693D">
        <w:rPr>
          <w:rStyle w:val="FootnoteReference"/>
        </w:rPr>
        <w:footnoteReference w:id="39"/>
      </w:r>
      <w:r w:rsidR="00D96415">
        <w:t xml:space="preserve"> and Russia</w:t>
      </w:r>
      <w:commentRangeStart w:id="97"/>
      <w:r>
        <w:t>.</w:t>
      </w:r>
      <w:r w:rsidRPr="003A693D">
        <w:rPr>
          <w:rStyle w:val="FootnoteReference"/>
        </w:rPr>
        <w:footnoteReference w:id="40"/>
      </w:r>
      <w:commentRangeEnd w:id="97"/>
      <w:r w:rsidR="008A5701">
        <w:rPr>
          <w:rStyle w:val="CommentReference"/>
        </w:rPr>
        <w:commentReference w:id="97"/>
      </w:r>
    </w:p>
    <w:p w14:paraId="5647E803" w14:textId="77777777" w:rsidR="0084030A" w:rsidRDefault="0084030A" w:rsidP="0084030A"/>
    <w:p w14:paraId="1F9CAE68" w14:textId="77777777" w:rsidR="0084030A" w:rsidRDefault="0084030A" w:rsidP="0084030A">
      <w:r>
        <w:t xml:space="preserve">Even if it is possible for the EU to build IaaS / PaaS services that are “EU-only” throughout the whole supply chain, it must be borne in mind that in reality many </w:t>
      </w:r>
      <w:r w:rsidRPr="001677FD">
        <w:rPr>
          <w:i/>
        </w:rPr>
        <w:t>SaaS</w:t>
      </w:r>
      <w:r>
        <w:t xml:space="preserve"> services popular with Europeans, whether organisations or consumers, are US-based: eg Facebook, Yahoo! Mail, Microsoft Office 365, Google Apps, YouTube and Dropbox, and “</w:t>
      </w:r>
      <w:r w:rsidRPr="00C855B2">
        <w:t xml:space="preserve">if you're using their services, a national routing system </w:t>
      </w:r>
      <w:r w:rsidR="00A949FA">
        <w:t xml:space="preserve">or sandbox </w:t>
      </w:r>
      <w:r w:rsidRPr="00C855B2">
        <w:t>will not help.</w:t>
      </w:r>
      <w:r>
        <w:t>”</w:t>
      </w:r>
      <w:r w:rsidRPr="003A693D">
        <w:rPr>
          <w:rStyle w:val="FootnoteReference"/>
        </w:rPr>
        <w:footnoteReference w:id="41"/>
      </w:r>
      <w:r>
        <w:t xml:space="preserve"> Again, it does not seem realistic to ban EU users from using Facebook etc, and this may have trade law implications. If Europeans are to be restricted to using EU-only SaaS, must Europe produce </w:t>
      </w:r>
      <w:r w:rsidR="00A8615C">
        <w:t xml:space="preserve">homegrown </w:t>
      </w:r>
      <w:r>
        <w:t>EU equivalents of Facebook, Twitter etc (as well as IaaS/PaaS services)</w:t>
      </w:r>
      <w:bookmarkStart w:id="101" w:name="_Ref393986152"/>
      <w:r w:rsidR="00EC4CE9">
        <w:t>?</w:t>
      </w:r>
      <w:r w:rsidR="00B61C72" w:rsidRPr="003A693D">
        <w:rPr>
          <w:rStyle w:val="FootnoteReference"/>
        </w:rPr>
        <w:footnoteReference w:id="42"/>
      </w:r>
      <w:bookmarkEnd w:id="101"/>
      <w:r>
        <w:t xml:space="preserve"> If so, how can this be achieved</w:t>
      </w:r>
      <w:r w:rsidR="00EC4CE9">
        <w:t>?</w:t>
      </w:r>
      <w:r w:rsidR="00A94546" w:rsidRPr="003A693D">
        <w:rPr>
          <w:rStyle w:val="FootnoteReference"/>
        </w:rPr>
        <w:footnoteReference w:id="43"/>
      </w:r>
    </w:p>
    <w:p w14:paraId="58DB9429" w14:textId="77777777" w:rsidR="0084030A" w:rsidRDefault="0084030A" w:rsidP="0084030A"/>
    <w:p w14:paraId="7ACFD490" w14:textId="77777777" w:rsidR="0084030A" w:rsidRDefault="0084030A" w:rsidP="0084030A">
      <w:r>
        <w:t xml:space="preserve">Also, it should be noted that there are ways for non-EU persons to collect and access information about EU persons </w:t>
      </w:r>
      <w:r w:rsidRPr="00382837">
        <w:t>other than</w:t>
      </w:r>
      <w:r>
        <w:t xml:space="preserve"> through their use of cloud computing. In other words, there is a question regarding “EU-only </w:t>
      </w:r>
      <w:r w:rsidRPr="00382837">
        <w:rPr>
          <w:i/>
        </w:rPr>
        <w:t>Internet</w:t>
      </w:r>
      <w:r>
        <w:t xml:space="preserve">”, not just “EU-only cloud”. Many websites, both EU and non-EU, and whether hosted using cloud computing or </w:t>
      </w:r>
      <w:r w:rsidR="0091509A">
        <w:t>not</w:t>
      </w:r>
      <w:r>
        <w:t>, are known to collect and track personal data of their visitors, often quite detailed. However, the solution cannot be to stop EU users from visiting such websites</w:t>
      </w:r>
      <w:r w:rsidR="0063230F">
        <w:t xml:space="preserve"> altogether</w:t>
      </w:r>
      <w:r>
        <w:t xml:space="preserve">, which furthermore would again have trade implications. Even when visiting </w:t>
      </w:r>
      <w:r w:rsidRPr="005A0509">
        <w:rPr>
          <w:i/>
        </w:rPr>
        <w:t>EU</w:t>
      </w:r>
      <w:r>
        <w:t xml:space="preserve"> websites, users may be unable to avoid non-EU routing of material automatically downloaded to their computers when visiting the website, because many EU webpages </w:t>
      </w:r>
      <w:r w:rsidR="003B738C">
        <w:t>may be hosted on servers located outside the EU,</w:t>
      </w:r>
      <w:r w:rsidR="003B738C" w:rsidRPr="003A693D">
        <w:rPr>
          <w:rStyle w:val="FootnoteReference"/>
        </w:rPr>
        <w:footnoteReference w:id="44"/>
      </w:r>
      <w:r w:rsidR="003B738C">
        <w:t xml:space="preserve"> and/or may </w:t>
      </w:r>
      <w:r>
        <w:t>incorporate scripts or content from US providers which will accordingly be routed via the US or other non-EU infrastructure, eg the Facebook Like button, which enables Facebook to track users even when not logged in to Facebook at the time.</w:t>
      </w:r>
      <w:r w:rsidRPr="003A693D">
        <w:rPr>
          <w:rStyle w:val="FootnoteReference"/>
        </w:rPr>
        <w:footnoteReference w:id="45"/>
      </w:r>
      <w:r>
        <w:t xml:space="preserve"> This is but one aspect of a major limitation, to be discussed further </w:t>
      </w:r>
      <w:r w:rsidR="00537322">
        <w:t>below</w:t>
      </w:r>
      <w:r>
        <w:t xml:space="preserve">, to the “EU-only cloud” concept, which </w:t>
      </w:r>
      <w:r w:rsidR="00082220">
        <w:t xml:space="preserve">arises </w:t>
      </w:r>
      <w:r>
        <w:t xml:space="preserve">whenever </w:t>
      </w:r>
      <w:r w:rsidRPr="00FD5ADE">
        <w:rPr>
          <w:i/>
        </w:rPr>
        <w:t>any</w:t>
      </w:r>
      <w:r>
        <w:t xml:space="preserve"> non-EU service, hardware etc is </w:t>
      </w:r>
      <w:r w:rsidR="009738CD">
        <w:t>included in the service supply chain</w:t>
      </w:r>
      <w:r>
        <w:t>.</w:t>
      </w:r>
    </w:p>
    <w:p w14:paraId="121A9931" w14:textId="77777777" w:rsidR="0032339A" w:rsidRDefault="0032339A" w:rsidP="00C94DE6">
      <w:pPr>
        <w:pStyle w:val="Heading1"/>
        <w:tabs>
          <w:tab w:val="clear" w:pos="1134"/>
          <w:tab w:val="num" w:pos="2574"/>
        </w:tabs>
      </w:pPr>
      <w:r>
        <w:t>“EU”</w:t>
      </w:r>
    </w:p>
    <w:p w14:paraId="2173B077" w14:textId="77777777" w:rsidR="0032339A" w:rsidRDefault="00660CCE" w:rsidP="0032339A">
      <w:r>
        <w:t xml:space="preserve">What is meant by </w:t>
      </w:r>
      <w:r w:rsidR="0032339A">
        <w:t>“EU”</w:t>
      </w:r>
      <w:r w:rsidR="00E01670">
        <w:t>,</w:t>
      </w:r>
      <w:r w:rsidR="0032339A">
        <w:t xml:space="preserve"> </w:t>
      </w:r>
      <w:r>
        <w:t xml:space="preserve">in </w:t>
      </w:r>
      <w:r w:rsidR="00876EFB">
        <w:t xml:space="preserve">the </w:t>
      </w:r>
      <w:r>
        <w:t>context</w:t>
      </w:r>
      <w:r w:rsidR="00876EFB">
        <w:t xml:space="preserve"> of “EU-only cloud”</w:t>
      </w:r>
      <w:r w:rsidR="00EC4CE9">
        <w:t>?</w:t>
      </w:r>
      <w:r w:rsidR="00171AA7">
        <w:t xml:space="preserve"> At first sight the answer </w:t>
      </w:r>
      <w:r w:rsidR="00427031">
        <w:t xml:space="preserve">might </w:t>
      </w:r>
      <w:r w:rsidR="00171AA7">
        <w:t>seem obvious, but in fact there are s</w:t>
      </w:r>
      <w:r w:rsidR="0032339A">
        <w:t xml:space="preserve">everal possibilities </w:t>
      </w:r>
      <w:r w:rsidR="00171AA7">
        <w:t>here</w:t>
      </w:r>
      <w:r w:rsidR="0032339A">
        <w:t>:</w:t>
      </w:r>
    </w:p>
    <w:p w14:paraId="6E457987" w14:textId="77777777" w:rsidR="0032339A" w:rsidRDefault="0032339A" w:rsidP="00C94DE6">
      <w:pPr>
        <w:pStyle w:val="ListBullet"/>
        <w:tabs>
          <w:tab w:val="clear" w:pos="360"/>
          <w:tab w:val="num" w:pos="1800"/>
        </w:tabs>
      </w:pPr>
      <w:r>
        <w:t xml:space="preserve">Use only </w:t>
      </w:r>
      <w:r w:rsidR="00E57822">
        <w:t xml:space="preserve">EU cloud </w:t>
      </w:r>
      <w:r>
        <w:t>providers</w:t>
      </w:r>
      <w:r w:rsidR="00EC4CE9">
        <w:t>?</w:t>
      </w:r>
    </w:p>
    <w:p w14:paraId="7A542800" w14:textId="77777777" w:rsidR="00EB69F3" w:rsidRDefault="00EB69F3" w:rsidP="00C94DE6">
      <w:pPr>
        <w:pStyle w:val="ListBullet"/>
        <w:tabs>
          <w:tab w:val="clear" w:pos="360"/>
          <w:tab w:val="num" w:pos="1800"/>
        </w:tabs>
      </w:pPr>
      <w:r>
        <w:t>Confine physical location of data to the EU</w:t>
      </w:r>
      <w:r w:rsidR="00EC4CE9">
        <w:t>?</w:t>
      </w:r>
    </w:p>
    <w:p w14:paraId="098F80DD" w14:textId="77777777" w:rsidR="0032339A" w:rsidRDefault="0032339A" w:rsidP="00C94DE6">
      <w:pPr>
        <w:pStyle w:val="ListBullet"/>
        <w:tabs>
          <w:tab w:val="clear" w:pos="360"/>
          <w:tab w:val="num" w:pos="1800"/>
        </w:tabs>
      </w:pPr>
      <w:r>
        <w:t xml:space="preserve">Process data in accordance with </w:t>
      </w:r>
      <w:r w:rsidR="00E57822">
        <w:t xml:space="preserve">EU </w:t>
      </w:r>
      <w:r>
        <w:t>laws</w:t>
      </w:r>
      <w:r w:rsidR="00EC4CE9">
        <w:t>?</w:t>
      </w:r>
    </w:p>
    <w:p w14:paraId="614F514F" w14:textId="77777777" w:rsidR="00D57829" w:rsidRDefault="00D57829" w:rsidP="00D57829"/>
    <w:p w14:paraId="3AEF384A" w14:textId="77777777" w:rsidR="00D57829" w:rsidDel="00AA19EF" w:rsidRDefault="0039375D" w:rsidP="00D57829">
      <w:pPr>
        <w:rPr>
          <w:ins w:id="108" w:author="K Hon" w:date="2014-08-25T20:01:00Z"/>
          <w:del w:id="109" w:author="Kuan Hon" w:date="2014-08-26T11:53:00Z"/>
        </w:rPr>
      </w:pPr>
      <w:r>
        <w:t xml:space="preserve">We </w:t>
      </w:r>
      <w:r w:rsidR="00592AB6">
        <w:t xml:space="preserve">will </w:t>
      </w:r>
      <w:r>
        <w:t xml:space="preserve">suggest that </w:t>
      </w:r>
      <w:r w:rsidR="00592AB6">
        <w:t>a</w:t>
      </w:r>
      <w:r w:rsidR="00177207">
        <w:t xml:space="preserve"> </w:t>
      </w:r>
      <w:r w:rsidR="00D57829">
        <w:t xml:space="preserve">key </w:t>
      </w:r>
      <w:r w:rsidR="007B7C0A">
        <w:t xml:space="preserve">underlying issue, which we </w:t>
      </w:r>
      <w:r>
        <w:t>will return</w:t>
      </w:r>
      <w:r w:rsidR="007B7C0A">
        <w:t xml:space="preserve"> to, is </w:t>
      </w:r>
      <w:r w:rsidR="00E47FB2">
        <w:t xml:space="preserve">the </w:t>
      </w:r>
      <w:r w:rsidR="00E47FB2" w:rsidRPr="00A51C33">
        <w:rPr>
          <w:b/>
          <w:i/>
        </w:rPr>
        <w:t>conflation of physical location with access and/or legal jurisdiction</w:t>
      </w:r>
      <w:r w:rsidR="00D57829">
        <w:t>.</w:t>
      </w:r>
      <w:r w:rsidR="00BD3D26">
        <w:t xml:space="preserve"> </w:t>
      </w:r>
      <w:r w:rsidR="00E47FB2">
        <w:t>A</w:t>
      </w:r>
      <w:r w:rsidR="003416D6">
        <w:t xml:space="preserve">rguably this conflation is the </w:t>
      </w:r>
      <w:r w:rsidR="00A75834">
        <w:t xml:space="preserve">key </w:t>
      </w:r>
      <w:r w:rsidR="003416D6">
        <w:t xml:space="preserve">source of many of the problems faced today regarding the application of </w:t>
      </w:r>
      <w:r w:rsidR="00343C00">
        <w:t xml:space="preserve">“legacy” </w:t>
      </w:r>
      <w:r w:rsidR="003416D6">
        <w:t xml:space="preserve">laws to </w:t>
      </w:r>
      <w:r w:rsidR="00384B04">
        <w:t xml:space="preserve">things </w:t>
      </w:r>
      <w:r w:rsidR="003416D6">
        <w:t>digital.</w:t>
      </w:r>
      <w:ins w:id="110" w:author="Kuan Hon" w:date="2014-08-19T18:33:00Z">
        <w:r w:rsidR="004725DC">
          <w:t xml:space="preserve"> </w:t>
        </w:r>
      </w:ins>
      <w:ins w:id="111" w:author="Kuan Hon" w:date="2014-08-19T18:39:00Z">
        <w:r w:rsidR="001E4C2F">
          <w:t xml:space="preserve">Legally, there is also a difference between "jurisdiction" and "applicable law". </w:t>
        </w:r>
      </w:ins>
      <w:ins w:id="112" w:author="Kuan Hon" w:date="2014-08-19T18:40:00Z">
        <w:r w:rsidR="001E4C2F">
          <w:t xml:space="preserve">A country may claim that its courts have jurisdiction to hear certain issues, </w:t>
        </w:r>
      </w:ins>
      <w:ins w:id="113" w:author="Kuan Hon" w:date="2014-08-19T18:41:00Z">
        <w:r w:rsidR="001E4C2F">
          <w:t xml:space="preserve">and may claim jurisdiction to apply its laws </w:t>
        </w:r>
      </w:ins>
      <w:ins w:id="114" w:author="Kuan Hon" w:date="2014-08-19T18:42:00Z">
        <w:r w:rsidR="001E4C2F">
          <w:t>to</w:t>
        </w:r>
      </w:ins>
      <w:ins w:id="115" w:author="Kuan Hon" w:date="2014-08-19T18:41:00Z">
        <w:r w:rsidR="001E4C2F">
          <w:t xml:space="preserve"> certain situ</w:t>
        </w:r>
      </w:ins>
      <w:ins w:id="116" w:author="Kuan Hon" w:date="2014-08-19T18:42:00Z">
        <w:r w:rsidR="001E4C2F">
          <w:t>ations</w:t>
        </w:r>
      </w:ins>
      <w:ins w:id="117" w:author="Kuan Hon" w:date="2014-08-19T18:43:00Z">
        <w:r w:rsidR="005B11A6">
          <w:t>, sometimes even extraterritorially</w:t>
        </w:r>
      </w:ins>
      <w:ins w:id="118" w:author="Kuan Hon" w:date="2014-08-19T18:42:00Z">
        <w:r w:rsidR="001E4C2F">
          <w:t>. Courts of a country will not necessarily apply its laws, e.g. when hearing a contractual dispute where the parties have validly chosen to apply the laws of another country to their contract.</w:t>
        </w:r>
      </w:ins>
      <w:ins w:id="119" w:author="Kuan Hon" w:date="2014-08-19T18:43:00Z">
        <w:r w:rsidR="005B11A6">
          <w:t xml:space="preserve"> Many complex issues are raised by conflicts of laws</w:t>
        </w:r>
      </w:ins>
      <w:ins w:id="120" w:author="Kuan Hon" w:date="2014-08-19T18:44:00Z">
        <w:r w:rsidR="0070535F">
          <w:t>, in situations where multiple countries could have jurisdiction or multiple laws could apply</w:t>
        </w:r>
      </w:ins>
      <w:ins w:id="121" w:author="Kuan Hon" w:date="2014-08-19T18:43:00Z">
        <w:r w:rsidR="005B11A6">
          <w:t>.</w:t>
        </w:r>
      </w:ins>
    </w:p>
    <w:p w14:paraId="064F3AA4" w14:textId="77777777" w:rsidR="00992B83" w:rsidDel="00AA19EF" w:rsidRDefault="00992B83" w:rsidP="00D57829">
      <w:pPr>
        <w:rPr>
          <w:ins w:id="122" w:author="K Hon" w:date="2014-08-25T20:01:00Z"/>
          <w:del w:id="123" w:author="Kuan Hon" w:date="2014-08-26T11:53:00Z"/>
        </w:rPr>
      </w:pPr>
    </w:p>
    <w:p w14:paraId="28894B32" w14:textId="77777777" w:rsidR="00992B83" w:rsidRDefault="00F92096" w:rsidP="00D57829">
      <w:ins w:id="124" w:author="Kuan Hon" w:date="2014-08-26T11:58:00Z">
        <w:r w:rsidRPr="00F92096">
          <w:t>There is another point to bear in mind throughout this paper. Under EU data protection law, "processing" has a special meaning, and includes passive storage, use, viewing, display, disclosure, transmission etc; "processing" is not limited to active operations on data. However, generally the term is considered to mean active operations on data, i.e. "compute" as opposed to storage or transmission. When we use "processing" or "process" in this paper, it will be in the broadest data protection law sense.</w:t>
        </w:r>
      </w:ins>
    </w:p>
    <w:p w14:paraId="361677AF" w14:textId="77777777" w:rsidR="00EB69F3" w:rsidRDefault="00EB69F3" w:rsidP="00C94DE6">
      <w:pPr>
        <w:pStyle w:val="Heading2"/>
        <w:tabs>
          <w:tab w:val="clear" w:pos="1134"/>
          <w:tab w:val="num" w:pos="2574"/>
        </w:tabs>
      </w:pPr>
      <w:r>
        <w:t>Only EU providers</w:t>
      </w:r>
      <w:r w:rsidR="00EC4CE9">
        <w:t>?</w:t>
      </w:r>
    </w:p>
    <w:p w14:paraId="16FA4919" w14:textId="77777777" w:rsidR="00D84FFD" w:rsidRDefault="00EB69F3" w:rsidP="00EB69F3">
      <w:r>
        <w:t xml:space="preserve">Could an EU-only cloud entail using the </w:t>
      </w:r>
      <w:r w:rsidR="00DD5753">
        <w:t>services of EU cloud providers</w:t>
      </w:r>
      <w:r w:rsidR="00344935">
        <w:t xml:space="preserve"> only, and no other providers</w:t>
      </w:r>
      <w:r w:rsidR="00EC4CE9">
        <w:t>?</w:t>
      </w:r>
      <w:r w:rsidR="00795E9C">
        <w:t xml:space="preserve"> </w:t>
      </w:r>
      <w:r w:rsidR="00915849">
        <w:t xml:space="preserve">For example, in 2011 the Netherlands government was reportedly </w:t>
      </w:r>
      <w:r w:rsidR="00ED3313">
        <w:t xml:space="preserve">going </w:t>
      </w:r>
      <w:r w:rsidR="00915849">
        <w:t>to exclude US cloud providers from government IT contracts handling government or citizen data</w:t>
      </w:r>
      <w:r w:rsidR="005860AD">
        <w:t>,</w:t>
      </w:r>
      <w:r w:rsidR="00915849">
        <w:t xml:space="preserve"> </w:t>
      </w:r>
      <w:r w:rsidR="00B906CB">
        <w:t>“</w:t>
      </w:r>
      <w:r w:rsidR="00B906CB" w:rsidRPr="00B906CB">
        <w:t>taking into account the possible consequences of the application of foreign law</w:t>
      </w:r>
      <w:r w:rsidR="00B906CB">
        <w:t>”</w:t>
      </w:r>
      <w:r w:rsidR="00915849">
        <w:t>.</w:t>
      </w:r>
      <w:bookmarkStart w:id="125" w:name="_Ref394667689"/>
      <w:r w:rsidR="00915849" w:rsidRPr="003A693D">
        <w:rPr>
          <w:rStyle w:val="FootnoteReference"/>
        </w:rPr>
        <w:footnoteReference w:id="46"/>
      </w:r>
      <w:bookmarkEnd w:id="125"/>
    </w:p>
    <w:p w14:paraId="1AD2F35D" w14:textId="77777777" w:rsidR="00D84FFD" w:rsidRDefault="00D84FFD" w:rsidP="00EB69F3"/>
    <w:p w14:paraId="29CF01DD" w14:textId="77777777" w:rsidR="002B0114" w:rsidRDefault="004D5CDA" w:rsidP="00EB69F3">
      <w:r>
        <w:t xml:space="preserve">If </w:t>
      </w:r>
      <w:r w:rsidR="00D84FFD">
        <w:t>only “EU cloud providers” should be used</w:t>
      </w:r>
      <w:r>
        <w:t xml:space="preserve">, </w:t>
      </w:r>
      <w:r w:rsidR="00247754">
        <w:t xml:space="preserve">which organisations should </w:t>
      </w:r>
      <w:r w:rsidR="00724568">
        <w:t xml:space="preserve">(or </w:t>
      </w:r>
      <w:r w:rsidR="00247754">
        <w:t xml:space="preserve">should </w:t>
      </w:r>
      <w:r w:rsidR="00724568">
        <w:t xml:space="preserve">not) </w:t>
      </w:r>
      <w:r w:rsidR="00131C8E">
        <w:t xml:space="preserve">be </w:t>
      </w:r>
      <w:r w:rsidR="00724568">
        <w:t xml:space="preserve">considered to be </w:t>
      </w:r>
      <w:r w:rsidR="00247754">
        <w:t>“</w:t>
      </w:r>
      <w:r w:rsidR="009418B7">
        <w:t>EU cloud provider</w:t>
      </w:r>
      <w:r w:rsidR="00724568">
        <w:t>s</w:t>
      </w:r>
      <w:r w:rsidR="00247754">
        <w:t>”</w:t>
      </w:r>
      <w:r w:rsidR="009418B7">
        <w:t xml:space="preserve"> </w:t>
      </w:r>
      <w:r w:rsidR="005A462E">
        <w:t>for this pu</w:t>
      </w:r>
      <w:r w:rsidR="002B0114">
        <w:t>r</w:t>
      </w:r>
      <w:r w:rsidR="005A462E">
        <w:t>pose</w:t>
      </w:r>
      <w:r w:rsidR="00131C8E">
        <w:t>. For example, should it</w:t>
      </w:r>
      <w:r w:rsidR="00724568">
        <w:t xml:space="preserve"> only </w:t>
      </w:r>
      <w:r w:rsidR="00131C8E">
        <w:t xml:space="preserve">cover </w:t>
      </w:r>
      <w:r w:rsidR="009418B7">
        <w:t>organisation</w:t>
      </w:r>
      <w:r w:rsidR="00724568">
        <w:t>s</w:t>
      </w:r>
      <w:r w:rsidR="009418B7">
        <w:t xml:space="preserve"> incorporated under the laws of an EU Membe</w:t>
      </w:r>
      <w:r w:rsidR="00724568">
        <w:t>r State</w:t>
      </w:r>
      <w:r w:rsidR="00EC4CE9">
        <w:t>?</w:t>
      </w:r>
      <w:r w:rsidR="0099045B">
        <w:t xml:space="preserve"> </w:t>
      </w:r>
      <w:r w:rsidR="002B0114">
        <w:t>Requiring use of EU-incorporated providers only would need to be reconciled with international trade law obligations</w:t>
      </w:r>
      <w:r w:rsidR="00811462">
        <w:t>.</w:t>
      </w:r>
    </w:p>
    <w:p w14:paraId="05875547" w14:textId="77777777" w:rsidR="002B0114" w:rsidRDefault="002B0114" w:rsidP="00EB69F3"/>
    <w:p w14:paraId="33DF3E0A" w14:textId="77777777" w:rsidR="00F31AF0" w:rsidRDefault="00F31AF0" w:rsidP="00EB69F3">
      <w:r>
        <w:t>Also</w:t>
      </w:r>
      <w:r w:rsidR="00453EA6">
        <w:t xml:space="preserve">, </w:t>
      </w:r>
      <w:r w:rsidR="00120C57">
        <w:t>w</w:t>
      </w:r>
      <w:r w:rsidR="0099045B">
        <w:t xml:space="preserve">hat </w:t>
      </w:r>
      <w:r w:rsidR="00A03196">
        <w:t>about</w:t>
      </w:r>
      <w:r w:rsidR="00AA12E3">
        <w:t xml:space="preserve"> </w:t>
      </w:r>
      <w:r w:rsidR="00552AC4">
        <w:t xml:space="preserve">EU-incorporated </w:t>
      </w:r>
      <w:r w:rsidR="0099045B">
        <w:t xml:space="preserve">organisations </w:t>
      </w:r>
      <w:r w:rsidR="00A03196">
        <w:t xml:space="preserve">that </w:t>
      </w:r>
      <w:r w:rsidR="00AA12E3">
        <w:t xml:space="preserve">are controlled by </w:t>
      </w:r>
      <w:r w:rsidR="0099045B">
        <w:t>non-EU</w:t>
      </w:r>
      <w:r w:rsidR="004D5CDA">
        <w:t xml:space="preserve"> parents</w:t>
      </w:r>
      <w:r w:rsidR="00DF5172">
        <w:t>, eg EU subsidiaries of US technology corporations</w:t>
      </w:r>
      <w:r w:rsidR="00EC4CE9">
        <w:t>?</w:t>
      </w:r>
      <w:r w:rsidR="00DF5172">
        <w:t xml:space="preserve"> </w:t>
      </w:r>
      <w:r w:rsidR="00131C8E">
        <w:t>W</w:t>
      </w:r>
      <w:r w:rsidR="004D5CDA">
        <w:t xml:space="preserve">ould they be considered </w:t>
      </w:r>
      <w:r w:rsidR="00B6446B">
        <w:t xml:space="preserve">to be </w:t>
      </w:r>
      <w:r w:rsidR="004D5CDA">
        <w:t>EU cloud providers, or not</w:t>
      </w:r>
      <w:r w:rsidR="00EC4CE9">
        <w:t>?</w:t>
      </w:r>
      <w:r w:rsidR="00A03196">
        <w:t xml:space="preserve"> Would organisations </w:t>
      </w:r>
      <w:r w:rsidR="00A605D2">
        <w:t xml:space="preserve">incorporated outside the EU, but </w:t>
      </w:r>
      <w:r w:rsidR="00A03196">
        <w:t>which have physical operations in the EU, eg branch offices, be considered “EU” for this purpose</w:t>
      </w:r>
      <w:r w:rsidR="00EC4CE9">
        <w:t>?</w:t>
      </w:r>
      <w:bookmarkStart w:id="126" w:name="_Ref394601635"/>
      <w:r w:rsidR="001804ED" w:rsidRPr="003A693D">
        <w:rPr>
          <w:rStyle w:val="FootnoteReference"/>
        </w:rPr>
        <w:footnoteReference w:id="47"/>
      </w:r>
      <w:bookmarkEnd w:id="126"/>
    </w:p>
    <w:p w14:paraId="165BD6C8" w14:textId="77777777" w:rsidR="00F31AF0" w:rsidRDefault="00F31AF0" w:rsidP="00FE715B"/>
    <w:p w14:paraId="5C4B85A1" w14:textId="77777777" w:rsidR="001804ED" w:rsidRDefault="00037044" w:rsidP="00FE715B">
      <w:r>
        <w:t xml:space="preserve">Furthermore, </w:t>
      </w:r>
      <w:r w:rsidR="00F31AF0">
        <w:t xml:space="preserve">often </w:t>
      </w:r>
      <w:r w:rsidR="00136965">
        <w:t xml:space="preserve">multiple </w:t>
      </w:r>
      <w:r w:rsidR="00F31AF0">
        <w:t xml:space="preserve">organisations are involved in the supply chain for a single service, </w:t>
      </w:r>
      <w:r w:rsidR="00EA5128">
        <w:t>eg</w:t>
      </w:r>
      <w:r w:rsidR="00136965">
        <w:t xml:space="preserve"> </w:t>
      </w:r>
      <w:r w:rsidR="00F31AF0">
        <w:t xml:space="preserve">providers of sub-services and/or of hardware or software used in providing the service. Are </w:t>
      </w:r>
      <w:r>
        <w:t>organisations considered to be “</w:t>
      </w:r>
      <w:r w:rsidR="00EB69F3">
        <w:t xml:space="preserve">EU </w:t>
      </w:r>
      <w:r>
        <w:t xml:space="preserve">cloud providers” only if </w:t>
      </w:r>
      <w:r w:rsidRPr="00795E9C">
        <w:rPr>
          <w:i/>
        </w:rPr>
        <w:t>all</w:t>
      </w:r>
      <w:r>
        <w:t xml:space="preserve"> the </w:t>
      </w:r>
      <w:r w:rsidR="00EB69F3">
        <w:t>sub-providers</w:t>
      </w:r>
      <w:r>
        <w:t>,</w:t>
      </w:r>
      <w:r w:rsidR="00EB69F3">
        <w:t xml:space="preserve"> </w:t>
      </w:r>
      <w:r>
        <w:t>that they use to provide their services</w:t>
      </w:r>
      <w:r w:rsidR="00A13375">
        <w:t xml:space="preserve"> are</w:t>
      </w:r>
      <w:r>
        <w:t xml:space="preserve"> “EU providers” </w:t>
      </w:r>
      <w:r w:rsidR="00120C57">
        <w:t xml:space="preserve">only </w:t>
      </w:r>
      <w:r w:rsidR="00EB69F3">
        <w:t>too</w:t>
      </w:r>
      <w:r w:rsidR="00EC4CE9">
        <w:t>?</w:t>
      </w:r>
      <w:r w:rsidR="00C52E3A" w:rsidRPr="003A693D">
        <w:rPr>
          <w:rStyle w:val="FootnoteReference"/>
        </w:rPr>
        <w:footnoteReference w:id="48"/>
      </w:r>
      <w:r w:rsidR="00120C57">
        <w:t xml:space="preserve"> </w:t>
      </w:r>
      <w:r w:rsidR="00E9610A">
        <w:t xml:space="preserve">For example, where </w:t>
      </w:r>
      <w:r w:rsidR="00120C57">
        <w:t>a SaaS service is built on a PaaS or IaaS service</w:t>
      </w:r>
      <w:r w:rsidR="00E9610A">
        <w:t>,</w:t>
      </w:r>
      <w:r w:rsidR="00120C57">
        <w:t xml:space="preserve"> must the PaaS/IaaS provider be EU-incorporated also</w:t>
      </w:r>
      <w:r w:rsidR="007C77A4">
        <w:t xml:space="preserve"> (assuming EU incorporation as the requirement)</w:t>
      </w:r>
      <w:r w:rsidR="00EC4CE9">
        <w:t>?</w:t>
      </w:r>
      <w:r w:rsidR="00EB69F3">
        <w:t xml:space="preserve"> How far down </w:t>
      </w:r>
      <w:r w:rsidR="00131C8E">
        <w:t xml:space="preserve">the </w:t>
      </w:r>
      <w:r w:rsidR="00120C57">
        <w:t xml:space="preserve">supply </w:t>
      </w:r>
      <w:r w:rsidR="00EB69F3">
        <w:t xml:space="preserve">chain </w:t>
      </w:r>
      <w:r w:rsidR="00120C57">
        <w:t>is it necessary to look</w:t>
      </w:r>
      <w:r w:rsidR="00EC4CE9">
        <w:t>?</w:t>
      </w:r>
      <w:r w:rsidR="00120C57">
        <w:t xml:space="preserve"> </w:t>
      </w:r>
      <w:r w:rsidR="00131C8E">
        <w:t>M</w:t>
      </w:r>
      <w:r w:rsidR="00120C57">
        <w:t xml:space="preserve">ust </w:t>
      </w:r>
      <w:r w:rsidR="00E85082">
        <w:t xml:space="preserve">even </w:t>
      </w:r>
      <w:r w:rsidR="00120C57">
        <w:t xml:space="preserve">the </w:t>
      </w:r>
      <w:r w:rsidR="00EB69F3">
        <w:t>operator</w:t>
      </w:r>
      <w:r w:rsidR="00120C57">
        <w:t xml:space="preserve"> of the data centre used </w:t>
      </w:r>
      <w:r w:rsidR="00E85082">
        <w:t xml:space="preserve">by the PaaS/IaaS provider (if a separate organisation) </w:t>
      </w:r>
      <w:r w:rsidR="00120C57">
        <w:t>be EU-incorporated</w:t>
      </w:r>
      <w:r w:rsidR="00EC4CE9">
        <w:t>?</w:t>
      </w:r>
    </w:p>
    <w:p w14:paraId="58525C8F" w14:textId="77777777" w:rsidR="001804ED" w:rsidRDefault="001804ED" w:rsidP="00FE715B"/>
    <w:p w14:paraId="6AB5C971" w14:textId="77777777" w:rsidR="00DC1E6D" w:rsidRDefault="00283043" w:rsidP="00FE715B">
      <w:r>
        <w:t xml:space="preserve">What about </w:t>
      </w:r>
      <w:r w:rsidR="00A077E3">
        <w:t>tele</w:t>
      </w:r>
      <w:r w:rsidR="00DA3212">
        <w:t>communications/</w:t>
      </w:r>
      <w:r>
        <w:t>c</w:t>
      </w:r>
      <w:r w:rsidR="00EB69F3">
        <w:t>onnectivity provider</w:t>
      </w:r>
      <w:r w:rsidR="00120C57">
        <w:t>s</w:t>
      </w:r>
      <w:r w:rsidR="00EC4CE9">
        <w:t>?</w:t>
      </w:r>
      <w:r w:rsidR="00405AC2">
        <w:t xml:space="preserve"> </w:t>
      </w:r>
      <w:r w:rsidR="00A3231D">
        <w:t>Reportedly</w:t>
      </w:r>
      <w:r w:rsidR="00DA3212">
        <w:t xml:space="preserve"> </w:t>
      </w:r>
      <w:r w:rsidR="003926BC">
        <w:t xml:space="preserve">the German government </w:t>
      </w:r>
      <w:r w:rsidR="00A077E3">
        <w:t>will not be renewing a contract with Verizon, a US telecommunications provider</w:t>
      </w:r>
      <w:r w:rsidR="003926BC">
        <w:t xml:space="preserve"> which provides Internet services to some German government departments</w:t>
      </w:r>
      <w:r w:rsidR="00FE6797">
        <w:t>.</w:t>
      </w:r>
      <w:r w:rsidR="00A077E3" w:rsidRPr="003A693D">
        <w:rPr>
          <w:rStyle w:val="FootnoteReference"/>
        </w:rPr>
        <w:footnoteReference w:id="49"/>
      </w:r>
      <w:r w:rsidR="00A077E3">
        <w:t xml:space="preserve"> </w:t>
      </w:r>
      <w:r w:rsidR="00DC1E6D">
        <w:t xml:space="preserve">Clearly the concern here is that a country with legal jurisdiction over the non-EU provider, eg the USA in the case of US providers, may compel the provider to disclose data to which the provider has access </w:t>
      </w:r>
      <w:r w:rsidR="00DE6E27">
        <w:t xml:space="preserve">through its provision of </w:t>
      </w:r>
      <w:r w:rsidR="00DC1E6D">
        <w:t>the service.</w:t>
      </w:r>
      <w:r w:rsidR="006C5C6E" w:rsidRPr="003A693D">
        <w:rPr>
          <w:rStyle w:val="FootnoteReference"/>
        </w:rPr>
        <w:footnoteReference w:id="50"/>
      </w:r>
      <w:r w:rsidR="006C5C6E">
        <w:t xml:space="preserve"> </w:t>
      </w:r>
      <w:r w:rsidR="00362A01">
        <w:t>Also, r</w:t>
      </w:r>
      <w:r w:rsidR="006C5C6E">
        <w:t xml:space="preserve">outing </w:t>
      </w:r>
      <w:r w:rsidR="00AF5B1B">
        <w:t xml:space="preserve">constraints </w:t>
      </w:r>
      <w:r w:rsidR="006C5C6E">
        <w:t>would be implemented at the telecommunications provider, communications infrastructure, level, not at the SaaS, PaaS or even IaaS level</w:t>
      </w:r>
      <w:r w:rsidR="00AA5722">
        <w:t>, so telecommunications providers will have a critical role to play in any EU-only cloud.</w:t>
      </w:r>
    </w:p>
    <w:p w14:paraId="5AFDD8AE" w14:textId="77777777" w:rsidR="00DC1E6D" w:rsidRDefault="00DC1E6D" w:rsidP="00FE715B"/>
    <w:p w14:paraId="576E62E0" w14:textId="77777777" w:rsidR="00A46ADF" w:rsidRDefault="00FE6797" w:rsidP="00FE715B">
      <w:r>
        <w:t xml:space="preserve">As for suppliers of storage, networking, or indeed computing hardware or software used in the provision of the service, </w:t>
      </w:r>
      <w:r w:rsidR="00C572D6">
        <w:t xml:space="preserve">it is well known that both software and </w:t>
      </w:r>
      <w:r w:rsidR="00A077E3">
        <w:t xml:space="preserve">hardware </w:t>
      </w:r>
      <w:r w:rsidR="00C572D6">
        <w:t xml:space="preserve">may have </w:t>
      </w:r>
      <w:r w:rsidR="008356B8">
        <w:t xml:space="preserve">unintended </w:t>
      </w:r>
      <w:r w:rsidR="00C572D6">
        <w:t xml:space="preserve">vulnerabilities </w:t>
      </w:r>
      <w:r w:rsidR="00B14BD6">
        <w:t xml:space="preserve">which </w:t>
      </w:r>
      <w:r w:rsidR="00C572D6">
        <w:t xml:space="preserve">others </w:t>
      </w:r>
      <w:r w:rsidR="00B14BD6">
        <w:t xml:space="preserve">may take </w:t>
      </w:r>
      <w:r w:rsidR="00AB1418">
        <w:t xml:space="preserve">advantage </w:t>
      </w:r>
      <w:r w:rsidR="00C572D6">
        <w:t xml:space="preserve">of </w:t>
      </w:r>
      <w:r w:rsidR="00B14BD6">
        <w:t xml:space="preserve">in order </w:t>
      </w:r>
      <w:r w:rsidR="00AB1418">
        <w:t xml:space="preserve">to </w:t>
      </w:r>
      <w:r w:rsidR="00055B47">
        <w:t xml:space="preserve">access </w:t>
      </w:r>
      <w:r w:rsidR="00C572D6">
        <w:t>data processed using them</w:t>
      </w:r>
      <w:r w:rsidR="00D56992">
        <w:t>.</w:t>
      </w:r>
      <w:r w:rsidR="00C572D6">
        <w:t xml:space="preserve"> </w:t>
      </w:r>
      <w:r w:rsidR="00D56992">
        <w:t xml:space="preserve">They </w:t>
      </w:r>
      <w:r w:rsidR="00237059">
        <w:t xml:space="preserve">may </w:t>
      </w:r>
      <w:r w:rsidR="00C572D6">
        <w:t>even have vulnerabilities or “back doors” inserted into them</w:t>
      </w:r>
      <w:r w:rsidR="006D0F4B">
        <w:t xml:space="preserve"> by </w:t>
      </w:r>
      <w:r w:rsidR="00C11A83">
        <w:t xml:space="preserve">or at the behest of </w:t>
      </w:r>
      <w:r w:rsidR="006D0F4B">
        <w:t>intelligence agencies</w:t>
      </w:r>
      <w:r w:rsidR="00C572D6">
        <w:t>.</w:t>
      </w:r>
      <w:r w:rsidR="006D0F4B" w:rsidRPr="003A693D">
        <w:rPr>
          <w:rStyle w:val="FootnoteReference"/>
        </w:rPr>
        <w:footnoteReference w:id="51"/>
      </w:r>
      <w:r w:rsidR="00670F3A">
        <w:t xml:space="preserve"> Again </w:t>
      </w:r>
      <w:r w:rsidR="00A2205E">
        <w:t xml:space="preserve">one </w:t>
      </w:r>
      <w:r w:rsidR="00670F3A">
        <w:t xml:space="preserve">concern is that a country </w:t>
      </w:r>
      <w:r w:rsidR="00FB6B04">
        <w:t xml:space="preserve">may </w:t>
      </w:r>
      <w:r w:rsidR="004A3104">
        <w:t xml:space="preserve">be able to </w:t>
      </w:r>
      <w:r w:rsidR="00FB6B04">
        <w:t xml:space="preserve">do this if it has </w:t>
      </w:r>
      <w:r w:rsidR="00670F3A">
        <w:t>legal jurisdiction over the provider or even just practical access or control over the hardware, software or standards</w:t>
      </w:r>
      <w:r w:rsidR="00670F3A" w:rsidRPr="003A693D">
        <w:rPr>
          <w:rStyle w:val="FootnoteReference"/>
        </w:rPr>
        <w:footnoteReference w:id="52"/>
      </w:r>
      <w:r w:rsidR="00670F3A">
        <w:t xml:space="preserve"> concerned</w:t>
      </w:r>
      <w:r w:rsidR="00FB6B04">
        <w:t>.</w:t>
      </w:r>
      <w:r w:rsidR="00964044">
        <w:t xml:space="preserve"> Reportedly Russia has ordered or recommended government agencies in various local regions to stop using Google “and other foreign” services “to heighten ‘information security’”, and “is </w:t>
      </w:r>
      <w:r w:rsidR="00964044" w:rsidRPr="00964044">
        <w:t>preparing amendments to legislation that will require Russian companies with state involvement to replace foreign software and IT with Russian products</w:t>
      </w:r>
      <w:r w:rsidR="00964044">
        <w:t>”</w:t>
      </w:r>
      <w:r w:rsidR="00A2205E">
        <w:t>, with moves to develop Russian-made microchips</w:t>
      </w:r>
      <w:r w:rsidR="00B01130">
        <w:t>, satellites and tablets running on a Russian operating system</w:t>
      </w:r>
      <w:r w:rsidR="00FF74BE">
        <w:t>;</w:t>
      </w:r>
      <w:r w:rsidR="00B01130">
        <w:t xml:space="preserve"> an order has </w:t>
      </w:r>
      <w:r w:rsidR="00FF74BE">
        <w:t xml:space="preserve">even </w:t>
      </w:r>
      <w:r w:rsidR="00B01130">
        <w:t>been signed that “</w:t>
      </w:r>
      <w:r w:rsidR="00B01130" w:rsidRPr="00B01130">
        <w:t>telecommunications, communications, positioning systems, cartography and similar things should all be produced in Russia</w:t>
      </w:r>
      <w:r w:rsidR="00B01130">
        <w:t>”</w:t>
      </w:r>
      <w:r w:rsidR="00964044">
        <w:t>.</w:t>
      </w:r>
      <w:r w:rsidR="00964044" w:rsidRPr="003A693D">
        <w:rPr>
          <w:rStyle w:val="FootnoteReference"/>
        </w:rPr>
        <w:footnoteReference w:id="53"/>
      </w:r>
    </w:p>
    <w:p w14:paraId="40D41925" w14:textId="77777777" w:rsidR="002D52B0" w:rsidRDefault="002D52B0" w:rsidP="00FE715B">
      <w:pPr>
        <w:rPr>
          <w:b/>
          <w:i/>
        </w:rPr>
      </w:pPr>
    </w:p>
    <w:p w14:paraId="23D57E41" w14:textId="77777777" w:rsidR="007F337E" w:rsidRDefault="00A506DA" w:rsidP="003D5EC6">
      <w:r w:rsidRPr="00F632EF">
        <w:rPr>
          <w:b/>
          <w:i/>
        </w:rPr>
        <w:t>Possible research</w:t>
      </w:r>
      <w:r>
        <w:t xml:space="preserve"> </w:t>
      </w:r>
      <w:r w:rsidRPr="00112CA0">
        <w:rPr>
          <w:b/>
          <w:i/>
        </w:rPr>
        <w:t>being considered by MCCRC</w:t>
      </w:r>
      <w:r>
        <w:t xml:space="preserve"> involves mapping some existing chains</w:t>
      </w:r>
      <w:r w:rsidR="006F5CF1">
        <w:t xml:space="preserve"> and providers/suppliers</w:t>
      </w:r>
      <w:r w:rsidR="001724E4">
        <w:t xml:space="preserve"> of cloud services</w:t>
      </w:r>
      <w:r>
        <w:t xml:space="preserve">, </w:t>
      </w:r>
      <w:r w:rsidR="006F5CF1">
        <w:t xml:space="preserve">to </w:t>
      </w:r>
      <w:r w:rsidR="00854EA3">
        <w:t xml:space="preserve">provide </w:t>
      </w:r>
      <w:r>
        <w:t>concrete examples</w:t>
      </w:r>
      <w:r w:rsidR="008312AB">
        <w:t xml:space="preserve"> of their </w:t>
      </w:r>
      <w:r w:rsidR="00854EA3">
        <w:t xml:space="preserve">typical </w:t>
      </w:r>
      <w:r w:rsidR="00A952AA">
        <w:t>compon</w:t>
      </w:r>
      <w:r w:rsidR="00854EA3">
        <w:t>e</w:t>
      </w:r>
      <w:r w:rsidR="00A952AA">
        <w:t>nts</w:t>
      </w:r>
      <w:r w:rsidR="00BF09D0">
        <w:t xml:space="preserve"> and structure</w:t>
      </w:r>
      <w:r w:rsidR="006F5CF1">
        <w:t xml:space="preserve">, </w:t>
      </w:r>
      <w:r w:rsidR="00BF09D0">
        <w:t xml:space="preserve">and </w:t>
      </w:r>
      <w:commentRangeStart w:id="133"/>
      <w:commentRangeStart w:id="134"/>
      <w:r w:rsidR="00947B2A">
        <w:t>identities/nationalities of sub-p</w:t>
      </w:r>
      <w:r w:rsidR="00BF09D0">
        <w:t>r</w:t>
      </w:r>
      <w:r w:rsidR="00947B2A">
        <w:t>oviders</w:t>
      </w:r>
      <w:r w:rsidR="0099462C">
        <w:t xml:space="preserve"> involved</w:t>
      </w:r>
      <w:commentRangeEnd w:id="133"/>
      <w:r w:rsidR="007047FF">
        <w:rPr>
          <w:rStyle w:val="CommentReference"/>
        </w:rPr>
        <w:commentReference w:id="133"/>
      </w:r>
      <w:commentRangeEnd w:id="134"/>
      <w:r w:rsidR="009B5024">
        <w:rPr>
          <w:rStyle w:val="CommentReference"/>
        </w:rPr>
        <w:commentReference w:id="134"/>
      </w:r>
      <w:r>
        <w:t>.</w:t>
      </w:r>
    </w:p>
    <w:p w14:paraId="505946F9" w14:textId="77777777" w:rsidR="007F337E" w:rsidRDefault="007F337E" w:rsidP="003D5EC6"/>
    <w:p w14:paraId="0C04A39D" w14:textId="77777777" w:rsidR="005D1CBA" w:rsidRDefault="00FA0D87" w:rsidP="003D5EC6">
      <w:r>
        <w:t xml:space="preserve">Requiring </w:t>
      </w:r>
      <w:r w:rsidR="00405AC2" w:rsidRPr="00E44F3E">
        <w:rPr>
          <w:i/>
        </w:rPr>
        <w:t>all</w:t>
      </w:r>
      <w:r w:rsidR="00405AC2">
        <w:t xml:space="preserve"> </w:t>
      </w:r>
      <w:r w:rsidR="004D1415">
        <w:t xml:space="preserve">cloud </w:t>
      </w:r>
      <w:r w:rsidR="008F0906">
        <w:t xml:space="preserve">services, hardware and software etc </w:t>
      </w:r>
      <w:r>
        <w:t xml:space="preserve">to be sourced </w:t>
      </w:r>
      <w:r w:rsidR="00405AC2" w:rsidRPr="00E44F3E">
        <w:t>only</w:t>
      </w:r>
      <w:r w:rsidR="00405AC2">
        <w:t xml:space="preserve"> from EU providers, and no others, </w:t>
      </w:r>
      <w:r w:rsidR="00D946CF">
        <w:t xml:space="preserve">may </w:t>
      </w:r>
      <w:r w:rsidR="006D1519">
        <w:t xml:space="preserve">well </w:t>
      </w:r>
      <w:r w:rsidR="00405AC2">
        <w:t xml:space="preserve">be </w:t>
      </w:r>
      <w:r w:rsidR="00775B7A">
        <w:t xml:space="preserve">difficult </w:t>
      </w:r>
      <w:r w:rsidR="00405AC2">
        <w:t xml:space="preserve">to achieve </w:t>
      </w:r>
      <w:r w:rsidR="00484064">
        <w:t>in practice</w:t>
      </w:r>
      <w:r w:rsidR="00D946CF">
        <w:t>,</w:t>
      </w:r>
      <w:r w:rsidR="00484064">
        <w:t xml:space="preserve"> </w:t>
      </w:r>
      <w:r w:rsidR="00405AC2">
        <w:t>given that many technology services and hardware/software are operated</w:t>
      </w:r>
      <w:r w:rsidR="004C3119">
        <w:t>, supplied</w:t>
      </w:r>
      <w:r w:rsidR="00405AC2">
        <w:t xml:space="preserve"> or made by non-EU organisations</w:t>
      </w:r>
      <w:r w:rsidR="004106BA">
        <w:t xml:space="preserve">, and </w:t>
      </w:r>
      <w:r w:rsidR="00A87E0C">
        <w:t xml:space="preserve">any such requirement </w:t>
      </w:r>
      <w:r w:rsidR="00EE4D68">
        <w:t>c</w:t>
      </w:r>
      <w:r w:rsidR="004106BA">
        <w:t xml:space="preserve">ould </w:t>
      </w:r>
      <w:r w:rsidR="00A87E0C">
        <w:t xml:space="preserve">also </w:t>
      </w:r>
      <w:r w:rsidR="004106BA">
        <w:t xml:space="preserve">have </w:t>
      </w:r>
      <w:r w:rsidR="008F6255">
        <w:t xml:space="preserve">public procurement law and </w:t>
      </w:r>
      <w:r w:rsidR="004106BA">
        <w:t>trade law implications</w:t>
      </w:r>
      <w:r w:rsidR="00CF5416">
        <w:t>.</w:t>
      </w:r>
      <w:r w:rsidR="004106BA">
        <w:t xml:space="preserve"> </w:t>
      </w:r>
      <w:r w:rsidR="001D79D9">
        <w:t xml:space="preserve">Furthermore, this would not guarantee </w:t>
      </w:r>
      <w:r w:rsidR="00131C8E">
        <w:t xml:space="preserve">that there can be no </w:t>
      </w:r>
      <w:r w:rsidR="001D79D9">
        <w:t xml:space="preserve">access from outside the EU to data handled, as </w:t>
      </w:r>
      <w:r w:rsidR="00AA7844">
        <w:t xml:space="preserve">even </w:t>
      </w:r>
      <w:r w:rsidR="00AA7844" w:rsidRPr="00386A14">
        <w:rPr>
          <w:i/>
        </w:rPr>
        <w:t>EU</w:t>
      </w:r>
      <w:r w:rsidR="00386A14" w:rsidRPr="00386A14">
        <w:t>-produced</w:t>
      </w:r>
      <w:r w:rsidR="00AA7844">
        <w:t xml:space="preserve"> </w:t>
      </w:r>
      <w:r w:rsidR="001D79D9">
        <w:t>services, hardware or software may contain unintended vulnerabilities</w:t>
      </w:r>
      <w:r w:rsidR="00386A14">
        <w:t>,</w:t>
      </w:r>
      <w:r w:rsidR="001D79D9">
        <w:t xml:space="preserve"> allowing access by hackers </w:t>
      </w:r>
      <w:r w:rsidR="00216DB7">
        <w:t xml:space="preserve">(who may </w:t>
      </w:r>
      <w:r w:rsidR="002732A7">
        <w:t xml:space="preserve">indeed </w:t>
      </w:r>
      <w:r w:rsidR="00216DB7">
        <w:t xml:space="preserve">be LEAs) </w:t>
      </w:r>
      <w:r w:rsidR="001D79D9">
        <w:t>whether from inside or outside the EU</w:t>
      </w:r>
      <w:r w:rsidR="00DA73E4">
        <w:t>; and also EU authorities may choose to communicate EU data to foreign authorities.</w:t>
      </w:r>
      <w:bookmarkStart w:id="135" w:name="_Ref393987479"/>
      <w:r w:rsidR="005A4085" w:rsidRPr="003A693D">
        <w:rPr>
          <w:rStyle w:val="FootnoteReference"/>
        </w:rPr>
        <w:footnoteReference w:id="54"/>
      </w:r>
      <w:bookmarkEnd w:id="135"/>
      <w:r w:rsidR="00316CB8">
        <w:t xml:space="preserve"> </w:t>
      </w:r>
      <w:r w:rsidR="003D5EC6">
        <w:t xml:space="preserve">The policy document </w:t>
      </w:r>
      <w:r w:rsidR="003D5EC6" w:rsidRPr="003D5EC6">
        <w:rPr>
          <w:i/>
        </w:rPr>
        <w:t>Establishing a Trusted Cloud for Europe</w:t>
      </w:r>
      <w:r w:rsidR="003D5EC6">
        <w:t>,</w:t>
      </w:r>
      <w:bookmarkStart w:id="138" w:name="_Ref393796334"/>
      <w:r w:rsidR="000D4E5D" w:rsidRPr="003A693D">
        <w:rPr>
          <w:rStyle w:val="FootnoteReference"/>
        </w:rPr>
        <w:footnoteReference w:id="55"/>
      </w:r>
      <w:bookmarkEnd w:id="138"/>
      <w:r w:rsidR="003D5EC6">
        <w:t xml:space="preserve"> by the European Commission</w:t>
      </w:r>
      <w:r w:rsidR="00D43E52">
        <w:t>’s</w:t>
      </w:r>
      <w:r w:rsidR="003D5EC6">
        <w:t xml:space="preserve"> European Cloud Partnership</w:t>
      </w:r>
      <w:r w:rsidR="00084507">
        <w:t xml:space="preserve"> Steering Board, expressed a clear view on this issue:</w:t>
      </w:r>
      <w:r w:rsidR="00FB3F09" w:rsidRPr="003A693D">
        <w:rPr>
          <w:rStyle w:val="FootnoteReference"/>
        </w:rPr>
        <w:footnoteReference w:id="56"/>
      </w:r>
    </w:p>
    <w:p w14:paraId="290579C1" w14:textId="77777777" w:rsidR="00084507" w:rsidRDefault="00084507" w:rsidP="003D5EC6"/>
    <w:p w14:paraId="521CB209" w14:textId="77777777" w:rsidR="00084507" w:rsidRDefault="00084507" w:rsidP="00084507">
      <w:pPr>
        <w:pStyle w:val="quotes"/>
      </w:pPr>
      <w:r>
        <w:t xml:space="preserve">It is clear that the economic potential of European cloud services depends on the ability to avoid any semblance of a </w:t>
      </w:r>
      <w:r w:rsidR="00D43E52">
        <w:t>“</w:t>
      </w:r>
      <w:r>
        <w:t>Fortress Europe</w:t>
      </w:r>
      <w:r w:rsidR="00D43E52">
        <w:t>”</w:t>
      </w:r>
      <w:r>
        <w:t xml:space="preserve"> model where access to the European cloud market is de facto restricted to providers established in the EU. Non-European cloud providers should be able to access the European cloud market on equal terms, and offer services that adhere to the best practices proposed as a part of the Trust </w:t>
      </w:r>
      <w:r w:rsidR="00DD34D7">
        <w:t>[</w:t>
      </w:r>
      <w:r w:rsidR="00DD34D7" w:rsidRPr="00DD34D7">
        <w:rPr>
          <w:i/>
        </w:rPr>
        <w:t>sic</w:t>
      </w:r>
      <w:r w:rsidR="00DD34D7">
        <w:t xml:space="preserve">] </w:t>
      </w:r>
      <w:r>
        <w:t>Cloud Europe framework, i.e. functional requirements in relation to data type, data usage and enforceability of European laws and fundamental principles.</w:t>
      </w:r>
    </w:p>
    <w:p w14:paraId="31E6E3B4" w14:textId="77777777" w:rsidR="005D1CBA" w:rsidRDefault="005D1CBA" w:rsidP="00EB69F3"/>
    <w:p w14:paraId="01BA4178" w14:textId="77777777" w:rsidR="00E91C2C" w:rsidRDefault="005962E4" w:rsidP="00EB69F3">
      <w:r>
        <w:t xml:space="preserve">This suggests </w:t>
      </w:r>
      <w:r w:rsidR="00673A80">
        <w:t xml:space="preserve">strongly that </w:t>
      </w:r>
      <w:r>
        <w:t>the</w:t>
      </w:r>
      <w:r w:rsidR="00485BBF">
        <w:t>y consider the</w:t>
      </w:r>
      <w:r>
        <w:t xml:space="preserve"> most important issue </w:t>
      </w:r>
      <w:r w:rsidR="00485BBF">
        <w:t>to be</w:t>
      </w:r>
      <w:r w:rsidR="008F508F">
        <w:t xml:space="preserve">, not the nationality of </w:t>
      </w:r>
      <w:r w:rsidR="00091A33">
        <w:t xml:space="preserve">cloud </w:t>
      </w:r>
      <w:r w:rsidR="008F508F">
        <w:t>provider</w:t>
      </w:r>
      <w:r w:rsidR="00B7169E">
        <w:t>s</w:t>
      </w:r>
      <w:r w:rsidR="008F508F">
        <w:t>, but</w:t>
      </w:r>
      <w:r>
        <w:t xml:space="preserve"> </w:t>
      </w:r>
      <w:r w:rsidR="004C789D">
        <w:t xml:space="preserve">whether </w:t>
      </w:r>
      <w:r w:rsidR="008F508F">
        <w:t xml:space="preserve">providers </w:t>
      </w:r>
      <w:r w:rsidR="00292CF9">
        <w:t xml:space="preserve">handle data </w:t>
      </w:r>
      <w:r w:rsidR="00292CF9" w:rsidRPr="006D3CB2">
        <w:rPr>
          <w:i/>
        </w:rPr>
        <w:t>in accordance with requirements of European la</w:t>
      </w:r>
      <w:r w:rsidR="00B70F82" w:rsidRPr="006D3CB2">
        <w:rPr>
          <w:i/>
        </w:rPr>
        <w:t>ws and principles</w:t>
      </w:r>
      <w:r w:rsidR="00B70F82">
        <w:t>, and that such requirements should be enforceable</w:t>
      </w:r>
      <w:r w:rsidR="00105677" w:rsidRPr="003A693D">
        <w:rPr>
          <w:rStyle w:val="FootnoteReference"/>
        </w:rPr>
        <w:footnoteReference w:id="57"/>
      </w:r>
      <w:r w:rsidR="00B70F82">
        <w:t xml:space="preserve"> against them. In other words, </w:t>
      </w:r>
      <w:r w:rsidR="00EA5F89">
        <w:t xml:space="preserve">this suggests their view is that </w:t>
      </w:r>
      <w:r w:rsidR="00B70F82">
        <w:t xml:space="preserve">EU </w:t>
      </w:r>
      <w:r w:rsidR="00B83D04">
        <w:t xml:space="preserve">cloud users </w:t>
      </w:r>
      <w:r w:rsidR="00B70F82">
        <w:t xml:space="preserve">should use cloud providers who </w:t>
      </w:r>
      <w:r w:rsidR="0071646E">
        <w:t xml:space="preserve">comply with </w:t>
      </w:r>
      <w:r w:rsidR="00B70F82">
        <w:t>EU laws</w:t>
      </w:r>
      <w:r w:rsidR="00A12299">
        <w:t xml:space="preserve">, whether because they are legally subject to EU jurisdiction, or (it seems) because they </w:t>
      </w:r>
      <w:r w:rsidR="00A12299" w:rsidRPr="00E91C2C">
        <w:rPr>
          <w:i/>
        </w:rPr>
        <w:t>voluntarily choose</w:t>
      </w:r>
      <w:r w:rsidR="00A12299">
        <w:t xml:space="preserve"> to comply with EU laws</w:t>
      </w:r>
      <w:r w:rsidR="008F2BF9">
        <w:t>.</w:t>
      </w:r>
    </w:p>
    <w:p w14:paraId="616E3A3C" w14:textId="77777777" w:rsidR="00E91C2C" w:rsidRDefault="00E91C2C" w:rsidP="00EB69F3"/>
    <w:p w14:paraId="5CBCFEFE" w14:textId="77777777" w:rsidR="00FA6827" w:rsidRDefault="008F2BF9" w:rsidP="00EB69F3">
      <w:r>
        <w:t xml:space="preserve">One way may be </w:t>
      </w:r>
      <w:r w:rsidR="00E91C2C">
        <w:t xml:space="preserve">through adherence </w:t>
      </w:r>
      <w:r w:rsidR="004418DE">
        <w:t xml:space="preserve">to the proposed </w:t>
      </w:r>
      <w:r>
        <w:t>C</w:t>
      </w:r>
      <w:r w:rsidR="004418DE">
        <w:t xml:space="preserve">ode of </w:t>
      </w:r>
      <w:r>
        <w:t>C</w:t>
      </w:r>
      <w:r w:rsidR="004418DE">
        <w:t xml:space="preserve">onduct for </w:t>
      </w:r>
      <w:r>
        <w:t>C</w:t>
      </w:r>
      <w:r w:rsidR="004418DE">
        <w:t xml:space="preserve">loud </w:t>
      </w:r>
      <w:r>
        <w:t xml:space="preserve">Computing [providers] </w:t>
      </w:r>
      <w:r w:rsidR="004418DE">
        <w:t>prepared by the Commission in association with various stakeholders</w:t>
      </w:r>
      <w:r>
        <w:t xml:space="preserve"> in the </w:t>
      </w:r>
      <w:r w:rsidRPr="008F2BF9">
        <w:t>Cloud Select Industry Group (C-SIG)</w:t>
      </w:r>
      <w:r w:rsidR="00862FEA">
        <w:t>,</w:t>
      </w:r>
      <w:r w:rsidR="004418DE">
        <w:t xml:space="preserve"> </w:t>
      </w:r>
      <w:r w:rsidR="00862FEA">
        <w:t xml:space="preserve">whose </w:t>
      </w:r>
      <w:r w:rsidR="001A3F2D">
        <w:t xml:space="preserve">draft </w:t>
      </w:r>
      <w:r w:rsidR="004418DE">
        <w:t xml:space="preserve">is being discussed with EU data protection regulators </w:t>
      </w:r>
      <w:r w:rsidR="00765EA5">
        <w:t>(</w:t>
      </w:r>
      <w:r w:rsidR="004418DE">
        <w:t>Article 29 Working Party</w:t>
      </w:r>
      <w:r w:rsidR="00765EA5">
        <w:t>)</w:t>
      </w:r>
      <w:r w:rsidR="004418DE">
        <w:t>.</w:t>
      </w:r>
      <w:r w:rsidR="004418DE" w:rsidRPr="003A693D">
        <w:rPr>
          <w:rStyle w:val="FootnoteReference"/>
        </w:rPr>
        <w:footnoteReference w:id="58"/>
      </w:r>
      <w:r w:rsidR="000628BC">
        <w:t xml:space="preserve"> </w:t>
      </w:r>
      <w:commentRangeStart w:id="143"/>
      <w:r w:rsidR="000628BC" w:rsidRPr="000628BC">
        <w:rPr>
          <w:b/>
          <w:i/>
        </w:rPr>
        <w:t>Proposed MCCRC research</w:t>
      </w:r>
      <w:r w:rsidR="000628BC">
        <w:t xml:space="preserve"> will include </w:t>
      </w:r>
      <w:r w:rsidR="00E91C2C">
        <w:t xml:space="preserve">analysis </w:t>
      </w:r>
      <w:r w:rsidR="000628BC">
        <w:t>of this Code.</w:t>
      </w:r>
      <w:commentRangeEnd w:id="143"/>
      <w:r w:rsidR="005777A8">
        <w:rPr>
          <w:rStyle w:val="CommentReference"/>
        </w:rPr>
        <w:commentReference w:id="143"/>
      </w:r>
    </w:p>
    <w:p w14:paraId="598F3608" w14:textId="77777777" w:rsidR="0032339A" w:rsidRDefault="0032339A" w:rsidP="002861ED">
      <w:pPr>
        <w:pStyle w:val="Heading2"/>
        <w:tabs>
          <w:tab w:val="clear" w:pos="1134"/>
          <w:tab w:val="num" w:pos="2574"/>
        </w:tabs>
      </w:pPr>
      <w:commentRangeStart w:id="144"/>
      <w:r>
        <w:t>E</w:t>
      </w:r>
      <w:r w:rsidR="008F1A95">
        <w:t>U</w:t>
      </w:r>
      <w:r>
        <w:t xml:space="preserve"> physical location</w:t>
      </w:r>
      <w:r w:rsidR="00EC4CE9">
        <w:t>?</w:t>
      </w:r>
      <w:bookmarkStart w:id="145" w:name="_Ref394603397"/>
      <w:r w:rsidR="00F911CC" w:rsidRPr="003A693D">
        <w:rPr>
          <w:rStyle w:val="FootnoteReference"/>
        </w:rPr>
        <w:footnoteReference w:id="59"/>
      </w:r>
      <w:bookmarkEnd w:id="145"/>
      <w:commentRangeEnd w:id="144"/>
      <w:r w:rsidR="009B1F87">
        <w:rPr>
          <w:rStyle w:val="CommentReference"/>
          <w:b w:val="0"/>
          <w:bCs w:val="0"/>
          <w:i w:val="0"/>
          <w:iCs w:val="0"/>
        </w:rPr>
        <w:commentReference w:id="144"/>
      </w:r>
    </w:p>
    <w:p w14:paraId="6618AFFD" w14:textId="77777777" w:rsidR="00AA2691" w:rsidRDefault="0078676F" w:rsidP="0032339A">
      <w:r>
        <w:t xml:space="preserve">Another </w:t>
      </w:r>
      <w:r w:rsidR="00455255">
        <w:t xml:space="preserve">possibility is that </w:t>
      </w:r>
      <w:r w:rsidR="00D43E52">
        <w:t>“</w:t>
      </w:r>
      <w:r w:rsidR="003613D7">
        <w:t>EU-only cloud</w:t>
      </w:r>
      <w:r w:rsidR="00D43E52">
        <w:t>”</w:t>
      </w:r>
      <w:r w:rsidR="003613D7">
        <w:t xml:space="preserve"> </w:t>
      </w:r>
      <w:r w:rsidR="003F4BC7">
        <w:t xml:space="preserve">simply means </w:t>
      </w:r>
      <w:r w:rsidR="003613D7">
        <w:t xml:space="preserve">that cloud-processed data must be </w:t>
      </w:r>
      <w:r w:rsidR="003613D7" w:rsidRPr="00795E9C">
        <w:rPr>
          <w:i/>
        </w:rPr>
        <w:t>physically located</w:t>
      </w:r>
      <w:r w:rsidR="003613D7">
        <w:t xml:space="preserve"> in the EU</w:t>
      </w:r>
      <w:r w:rsidR="006C5EA5">
        <w:t>.</w:t>
      </w:r>
      <w:r w:rsidR="00C10C31">
        <w:t xml:space="preserve"> This </w:t>
      </w:r>
      <w:r w:rsidR="003F4BC7">
        <w:t>would be consistent with</w:t>
      </w:r>
      <w:r w:rsidR="003D4412">
        <w:t xml:space="preserve"> </w:t>
      </w:r>
      <w:r w:rsidR="00C10C31">
        <w:t>a</w:t>
      </w:r>
      <w:r w:rsidR="00053527">
        <w:t xml:space="preserve"> common approach to </w:t>
      </w:r>
      <w:r w:rsidR="006811E7">
        <w:t xml:space="preserve">“legacy” </w:t>
      </w:r>
      <w:r w:rsidR="008F1A95">
        <w:t>laws</w:t>
      </w:r>
      <w:r w:rsidR="00795E9C">
        <w:t xml:space="preserve"> </w:t>
      </w:r>
      <w:r w:rsidR="00D21E46">
        <w:t>(</w:t>
      </w:r>
      <w:r w:rsidR="00795E9C">
        <w:t>or their interpretation</w:t>
      </w:r>
      <w:r w:rsidR="00D21E46">
        <w:t>),</w:t>
      </w:r>
      <w:r w:rsidR="002009E9">
        <w:t xml:space="preserve"> </w:t>
      </w:r>
      <w:r w:rsidR="00D21E46">
        <w:t xml:space="preserve">that </w:t>
      </w:r>
      <w:r w:rsidR="008F1A95">
        <w:t>focus</w:t>
      </w:r>
      <w:r w:rsidR="00977FD4">
        <w:t>es</w:t>
      </w:r>
      <w:r w:rsidR="008F1A95">
        <w:t xml:space="preserve"> </w:t>
      </w:r>
      <w:r w:rsidR="007F4E8A">
        <w:t xml:space="preserve">mainly, even exclusively, </w:t>
      </w:r>
      <w:r w:rsidR="008F1A95">
        <w:t xml:space="preserve">on </w:t>
      </w:r>
      <w:r w:rsidR="00552D02">
        <w:t xml:space="preserve">the </w:t>
      </w:r>
      <w:r w:rsidR="008F1A95">
        <w:t>physical location of data.</w:t>
      </w:r>
      <w:r w:rsidR="0087280B">
        <w:t xml:space="preserve"> </w:t>
      </w:r>
      <w:r w:rsidR="003410B8">
        <w:t xml:space="preserve">Notably, </w:t>
      </w:r>
      <w:r w:rsidR="00552D02">
        <w:t xml:space="preserve">the </w:t>
      </w:r>
      <w:r w:rsidR="003410B8">
        <w:t>EU Data Protection Directive</w:t>
      </w:r>
      <w:r w:rsidR="00B127F1">
        <w:t xml:space="preserve"> (DPD) </w:t>
      </w:r>
      <w:r w:rsidR="00BB6A71">
        <w:t xml:space="preserve">restricts </w:t>
      </w:r>
      <w:r w:rsidR="00B127F1">
        <w:t xml:space="preserve">the </w:t>
      </w:r>
      <w:r w:rsidR="00D43E52">
        <w:t>“</w:t>
      </w:r>
      <w:r w:rsidR="00B127F1">
        <w:t>transfer</w:t>
      </w:r>
      <w:r w:rsidR="00D43E52">
        <w:t>”</w:t>
      </w:r>
      <w:r w:rsidR="00B127F1">
        <w:t xml:space="preserve"> of personal data outside the EU, absent </w:t>
      </w:r>
      <w:r w:rsidR="00D43E52">
        <w:t>“</w:t>
      </w:r>
      <w:r w:rsidR="00B127F1">
        <w:t>adequate protection</w:t>
      </w:r>
      <w:r w:rsidR="00D43E52">
        <w:t>”</w:t>
      </w:r>
      <w:r w:rsidR="00B127F1">
        <w:t xml:space="preserve"> or exceptions or derogations permitted by the DPD.</w:t>
      </w:r>
      <w:r w:rsidR="00926806">
        <w:t xml:space="preserve"> “Transfer” was undefined but has generally been interpreted by data protection authorities (DPAs) as involving the physical location of </w:t>
      </w:r>
      <w:commentRangeStart w:id="146"/>
      <w:r w:rsidR="00926806">
        <w:t xml:space="preserve">personal data </w:t>
      </w:r>
      <w:commentRangeEnd w:id="146"/>
      <w:r w:rsidR="006D0364">
        <w:rPr>
          <w:rStyle w:val="CommentReference"/>
        </w:rPr>
        <w:commentReference w:id="146"/>
      </w:r>
      <w:r w:rsidR="00926806">
        <w:t xml:space="preserve">“moving” to outside the </w:t>
      </w:r>
      <w:r w:rsidR="006561CC">
        <w:t>European Economic Area (</w:t>
      </w:r>
      <w:r w:rsidR="00926806">
        <w:t>EEA</w:t>
      </w:r>
      <w:r w:rsidR="006561CC">
        <w:t>),</w:t>
      </w:r>
      <w:r w:rsidR="006561CC" w:rsidRPr="003A693D">
        <w:rPr>
          <w:rStyle w:val="FootnoteReference"/>
        </w:rPr>
        <w:footnoteReference w:id="60"/>
      </w:r>
      <w:r w:rsidR="006561CC">
        <w:t xml:space="preserve"> whether</w:t>
      </w:r>
      <w:r w:rsidR="00926806">
        <w:t xml:space="preserve"> by transmission of data to a “third country” outside the EEA, remote access to such data from a third country</w:t>
      </w:r>
      <w:r w:rsidR="00D024C9">
        <w:t>,</w:t>
      </w:r>
      <w:r w:rsidR="00926806">
        <w:t xml:space="preserve"> or physical transportation of hardware storing such data to a third country</w:t>
      </w:r>
      <w:r w:rsidR="006561CC">
        <w:t>.</w:t>
      </w:r>
      <w:ins w:id="147" w:author="K Hon" w:date="2014-08-25T20:20:00Z">
        <w:r w:rsidR="003C40D2">
          <w:t xml:space="preserve"> The </w:t>
        </w:r>
      </w:ins>
      <w:ins w:id="148" w:author="K Hon" w:date="2014-08-25T20:23:00Z">
        <w:r w:rsidR="003C40D2">
          <w:t xml:space="preserve">widespread assumption that </w:t>
        </w:r>
      </w:ins>
      <w:ins w:id="149" w:author="K Hon" w:date="2014-08-25T20:21:00Z">
        <w:r w:rsidR="003C40D2">
          <w:t xml:space="preserve">physical data location </w:t>
        </w:r>
      </w:ins>
      <w:ins w:id="150" w:author="K Hon" w:date="2014-08-25T20:23:00Z">
        <w:r w:rsidR="003C40D2">
          <w:t xml:space="preserve">is the most important factor </w:t>
        </w:r>
      </w:ins>
      <w:ins w:id="151" w:author="K Hon" w:date="2014-08-25T20:22:00Z">
        <w:r w:rsidR="003C40D2">
          <w:t xml:space="preserve">has </w:t>
        </w:r>
      </w:ins>
      <w:ins w:id="152" w:author="K Hon" w:date="2014-08-25T20:23:00Z">
        <w:r w:rsidR="003C40D2">
          <w:t xml:space="preserve">led to </w:t>
        </w:r>
      </w:ins>
      <w:ins w:id="153" w:author="K Hon" w:date="2014-08-25T20:22:00Z">
        <w:r w:rsidR="003C40D2">
          <w:t xml:space="preserve">much </w:t>
        </w:r>
      </w:ins>
      <w:ins w:id="154" w:author="K Hon" w:date="2014-08-25T20:25:00Z">
        <w:r w:rsidR="003C40D2">
          <w:t xml:space="preserve">research </w:t>
        </w:r>
      </w:ins>
      <w:ins w:id="155" w:author="K Hon" w:date="2014-08-25T20:23:00Z">
        <w:r w:rsidR="003C40D2">
          <w:t xml:space="preserve">being </w:t>
        </w:r>
      </w:ins>
      <w:ins w:id="156" w:author="K Hon" w:date="2014-08-25T20:25:00Z">
        <w:r w:rsidR="003C40D2">
          <w:t xml:space="preserve">conducted to devise </w:t>
        </w:r>
      </w:ins>
      <w:ins w:id="157" w:author="K Hon" w:date="2014-08-25T20:24:00Z">
        <w:r w:rsidR="003C40D2">
          <w:t xml:space="preserve">methods to </w:t>
        </w:r>
      </w:ins>
      <w:ins w:id="158" w:author="K Hon" w:date="2014-08-25T20:22:00Z">
        <w:r w:rsidR="003C40D2">
          <w:t>constrain and/or track the physical location of data</w:t>
        </w:r>
      </w:ins>
      <w:ins w:id="159" w:author="K Hon" w:date="2014-08-25T20:24:00Z">
        <w:r w:rsidR="003C40D2">
          <w:t>, eg IBM's patent on controlling data location</w:t>
        </w:r>
        <w:r w:rsidR="003C40D2">
          <w:rPr>
            <w:rStyle w:val="FootnoteReference"/>
          </w:rPr>
          <w:footnoteReference w:id="61"/>
        </w:r>
      </w:ins>
      <w:ins w:id="162" w:author="K Hon" w:date="2014-08-25T20:25:00Z">
        <w:r w:rsidR="003B4D07">
          <w:t xml:space="preserve"> (and see our companion discussion paper regarding information flow control).</w:t>
        </w:r>
      </w:ins>
    </w:p>
    <w:p w14:paraId="5C246A01" w14:textId="77777777" w:rsidR="00AA2691" w:rsidRDefault="00AA2691" w:rsidP="0032339A"/>
    <w:p w14:paraId="7C03942F" w14:textId="77777777" w:rsidR="00BC57F9" w:rsidRDefault="000F6259" w:rsidP="0032339A">
      <w:r>
        <w:t>Usually</w:t>
      </w:r>
      <w:r w:rsidR="0007493A">
        <w:t>,</w:t>
      </w:r>
      <w:r w:rsidR="0087280B">
        <w:t xml:space="preserve"> this </w:t>
      </w:r>
      <w:r w:rsidR="00EE16BF">
        <w:t xml:space="preserve">location </w:t>
      </w:r>
      <w:r w:rsidR="0087280B">
        <w:t xml:space="preserve">is taken to mean, at least, </w:t>
      </w:r>
      <w:r w:rsidR="00960042">
        <w:t xml:space="preserve">the geographical </w:t>
      </w:r>
      <w:r w:rsidR="0087280B">
        <w:t xml:space="preserve">location of </w:t>
      </w:r>
      <w:r w:rsidR="00960042">
        <w:t xml:space="preserve">the </w:t>
      </w:r>
      <w:r w:rsidR="0087280B" w:rsidRPr="00960042">
        <w:rPr>
          <w:i/>
        </w:rPr>
        <w:t>data centres</w:t>
      </w:r>
      <w:r w:rsidR="0087280B">
        <w:t xml:space="preserve"> </w:t>
      </w:r>
      <w:r w:rsidR="00EE16BF">
        <w:t xml:space="preserve">holding the servers or other equipment </w:t>
      </w:r>
      <w:r w:rsidR="0087280B">
        <w:t>in which data are stored or operated upon.</w:t>
      </w:r>
      <w:r w:rsidR="000737CD">
        <w:t xml:space="preserve"> </w:t>
      </w:r>
      <w:r w:rsidR="00837EBA">
        <w:t xml:space="preserve">However, </w:t>
      </w:r>
      <w:r w:rsidR="00752BF1">
        <w:t>the “location” of cl</w:t>
      </w:r>
      <w:r w:rsidR="00AF56EA">
        <w:t xml:space="preserve">oud providers is also often </w:t>
      </w:r>
      <w:r w:rsidR="00E74B13">
        <w:t>mention</w:t>
      </w:r>
      <w:r w:rsidR="00A23D3F">
        <w:t>e</w:t>
      </w:r>
      <w:r w:rsidR="00E74B13">
        <w:t>d</w:t>
      </w:r>
      <w:r w:rsidR="00AF56EA">
        <w:t>.</w:t>
      </w:r>
      <w:bookmarkStart w:id="163" w:name="_Ref396240564"/>
      <w:r w:rsidR="003417A7" w:rsidRPr="003A693D">
        <w:rPr>
          <w:rStyle w:val="FootnoteReference"/>
        </w:rPr>
        <w:footnoteReference w:id="62"/>
      </w:r>
      <w:bookmarkEnd w:id="163"/>
      <w:r w:rsidR="00AF56EA">
        <w:t xml:space="preserve"> </w:t>
      </w:r>
      <w:r w:rsidR="004E3E50">
        <w:t>But w</w:t>
      </w:r>
      <w:r w:rsidR="00EA55E3">
        <w:t xml:space="preserve">hat does </w:t>
      </w:r>
      <w:r w:rsidR="00895FF7">
        <w:t xml:space="preserve">that </w:t>
      </w:r>
      <w:r w:rsidR="00EA55E3">
        <w:t xml:space="preserve">mean: the </w:t>
      </w:r>
      <w:r w:rsidR="003E1ADD">
        <w:t xml:space="preserve">countries </w:t>
      </w:r>
      <w:r w:rsidR="00EA55E3">
        <w:t>of incorporation of such providers</w:t>
      </w:r>
      <w:r w:rsidR="00EC4CE9">
        <w:t>?</w:t>
      </w:r>
      <w:r w:rsidR="00EA55E3">
        <w:t xml:space="preserve"> </w:t>
      </w:r>
      <w:r w:rsidR="00E36B00">
        <w:t>O</w:t>
      </w:r>
      <w:r w:rsidR="00F451B4">
        <w:t>r c</w:t>
      </w:r>
      <w:r w:rsidR="00EA55E3">
        <w:t>ountries where they have places of business or operations (which could be different</w:t>
      </w:r>
      <w:r w:rsidR="00F717F2">
        <w:t xml:space="preserve"> from </w:t>
      </w:r>
      <w:r w:rsidR="00591C6E">
        <w:t xml:space="preserve">the </w:t>
      </w:r>
      <w:r w:rsidR="00F717F2">
        <w:t>country of incorporation</w:t>
      </w:r>
      <w:r w:rsidR="00935055">
        <w:t xml:space="preserve">, and indeed </w:t>
      </w:r>
      <w:r w:rsidR="007E0F66">
        <w:t xml:space="preserve">may be </w:t>
      </w:r>
      <w:r w:rsidR="00935055">
        <w:t xml:space="preserve">multiple </w:t>
      </w:r>
      <w:r w:rsidR="007E0F66">
        <w:t xml:space="preserve">for </w:t>
      </w:r>
      <w:r w:rsidR="00935055">
        <w:t xml:space="preserve">providers </w:t>
      </w:r>
      <w:r w:rsidR="007E0F66">
        <w:t xml:space="preserve">who have </w:t>
      </w:r>
      <w:r w:rsidR="00935055">
        <w:t>operations in several countries</w:t>
      </w:r>
      <w:r w:rsidR="00EA55E3">
        <w:t>)</w:t>
      </w:r>
      <w:r w:rsidR="00EC4CE9">
        <w:t>?</w:t>
      </w:r>
      <w:r w:rsidR="004E3E50">
        <w:t xml:space="preserve"> </w:t>
      </w:r>
      <w:r w:rsidR="00E36B00">
        <w:t>Or indeed all of them</w:t>
      </w:r>
      <w:r w:rsidR="00EC4CE9">
        <w:t>?</w:t>
      </w:r>
    </w:p>
    <w:p w14:paraId="3058B787" w14:textId="77777777" w:rsidR="00BC57F9" w:rsidRDefault="00BC57F9" w:rsidP="0032339A"/>
    <w:p w14:paraId="5685719C" w14:textId="77777777" w:rsidR="005B3E31" w:rsidRDefault="00C32378" w:rsidP="0032339A">
      <w:commentRangeStart w:id="164"/>
      <w:r>
        <w:t xml:space="preserve">If it’s necessary to consider the “locations” of </w:t>
      </w:r>
      <w:r w:rsidR="005C4C7D">
        <w:t xml:space="preserve">cloud </w:t>
      </w:r>
      <w:r w:rsidRPr="00D07F69">
        <w:rPr>
          <w:i/>
        </w:rPr>
        <w:t>sub</w:t>
      </w:r>
      <w:r>
        <w:t xml:space="preserve">-providers </w:t>
      </w:r>
      <w:r w:rsidR="00D07F69">
        <w:t xml:space="preserve">also </w:t>
      </w:r>
      <w:r>
        <w:t xml:space="preserve">(whether </w:t>
      </w:r>
      <w:r w:rsidR="0057128C">
        <w:t xml:space="preserve">that be the locations </w:t>
      </w:r>
      <w:r>
        <w:t>their data centres and/or countries of incorporation/operations etc)</w:t>
      </w:r>
      <w:r w:rsidR="00C65F83">
        <w:t>, the</w:t>
      </w:r>
      <w:r w:rsidR="00AF100D">
        <w:t>n the</w:t>
      </w:r>
      <w:r w:rsidR="00C65F83">
        <w:t xml:space="preserve"> issue discussed above </w:t>
      </w:r>
      <w:r>
        <w:t xml:space="preserve">also </w:t>
      </w:r>
      <w:r w:rsidR="00C65F83">
        <w:t>arises here</w:t>
      </w:r>
      <w:r w:rsidR="00A844C2">
        <w:t xml:space="preserve"> -</w:t>
      </w:r>
      <w:r w:rsidR="00C65F83">
        <w:t xml:space="preserve"> how far down the supply chain must one look</w:t>
      </w:r>
      <w:r w:rsidR="00EC4CE9">
        <w:t>?</w:t>
      </w:r>
      <w:r w:rsidR="00C65F83">
        <w:t xml:space="preserve"> </w:t>
      </w:r>
      <w:r w:rsidR="00A844C2">
        <w:t xml:space="preserve">Who </w:t>
      </w:r>
      <w:r w:rsidR="0031605A">
        <w:t xml:space="preserve">must </w:t>
      </w:r>
      <w:r w:rsidR="00A844C2">
        <w:t>be considered a sub-provider for this purpose: data centre owners/operators, connectivity providers, hardware/software suppliers</w:t>
      </w:r>
      <w:r w:rsidR="00EC4CE9">
        <w:t>?</w:t>
      </w:r>
      <w:r w:rsidR="007F61D0">
        <w:t xml:space="preserve"> And again, what locations must be considered there – their physical places of business/operations, countries of incorporation, etc</w:t>
      </w:r>
      <w:r w:rsidR="00EC4CE9">
        <w:t>?</w:t>
      </w:r>
      <w:commentRangeEnd w:id="164"/>
      <w:r w:rsidR="00CC0518">
        <w:rPr>
          <w:rStyle w:val="CommentReference"/>
        </w:rPr>
        <w:commentReference w:id="164"/>
      </w:r>
    </w:p>
    <w:p w14:paraId="58645705" w14:textId="77777777" w:rsidR="0031605A" w:rsidRDefault="0031605A" w:rsidP="0032339A"/>
    <w:p w14:paraId="1C6B437E" w14:textId="77777777" w:rsidR="00570A58" w:rsidRDefault="0031605A" w:rsidP="00C62C8A">
      <w:r>
        <w:t xml:space="preserve">Also, </w:t>
      </w:r>
      <w:r w:rsidR="0007175F">
        <w:t>multiple</w:t>
      </w:r>
      <w:r>
        <w:t xml:space="preserve"> physical locations may be involved in the provision of just one cloud service from a single provider – locations of data centres used not just for persistent storage, but also for active processing operations, </w:t>
      </w:r>
      <w:r w:rsidR="006007EE">
        <w:t xml:space="preserve">for </w:t>
      </w:r>
      <w:r>
        <w:t>backups</w:t>
      </w:r>
      <w:r w:rsidR="005A6678">
        <w:t xml:space="preserve"> or</w:t>
      </w:r>
      <w:r>
        <w:t xml:space="preserve"> </w:t>
      </w:r>
      <w:r w:rsidR="005A6678">
        <w:t xml:space="preserve">to </w:t>
      </w:r>
      <w:r w:rsidR="0022335C">
        <w:t xml:space="preserve">improve </w:t>
      </w:r>
      <w:r w:rsidR="00CF404C">
        <w:t xml:space="preserve">service </w:t>
      </w:r>
      <w:r w:rsidR="005A6678">
        <w:t>availability</w:t>
      </w:r>
      <w:r w:rsidR="0022335C">
        <w:t xml:space="preserve"> and performance</w:t>
      </w:r>
      <w:r w:rsidR="005A6678">
        <w:t xml:space="preserve">, </w:t>
      </w:r>
      <w:r w:rsidR="006007EE">
        <w:t xml:space="preserve">for </w:t>
      </w:r>
      <w:r w:rsidR="0045209A">
        <w:t xml:space="preserve">storage of and operations on </w:t>
      </w:r>
      <w:r w:rsidR="0045209A" w:rsidRPr="0045209A">
        <w:rPr>
          <w:i/>
        </w:rPr>
        <w:t>indexes</w:t>
      </w:r>
      <w:r w:rsidR="0045209A">
        <w:t xml:space="preserve"> of stored data</w:t>
      </w:r>
      <w:r w:rsidR="006007EE">
        <w:t xml:space="preserve"> and other metadata</w:t>
      </w:r>
      <w:r w:rsidR="0045209A">
        <w:t xml:space="preserve">; </w:t>
      </w:r>
      <w:r w:rsidR="00DA22C0">
        <w:t xml:space="preserve">and </w:t>
      </w:r>
      <w:r w:rsidR="00D13498">
        <w:t xml:space="preserve">for </w:t>
      </w:r>
      <w:r>
        <w:t>caches eg content delivery networks / edge locations.</w:t>
      </w:r>
      <w:r w:rsidR="00A166CD">
        <w:t xml:space="preserve"> Indeed, </w:t>
      </w:r>
      <w:r w:rsidR="00481B33">
        <w:t xml:space="preserve">what about the physical location of </w:t>
      </w:r>
      <w:r w:rsidR="00FC4181">
        <w:t xml:space="preserve">fibre-optic </w:t>
      </w:r>
      <w:r w:rsidR="00481B33">
        <w:t xml:space="preserve">cables </w:t>
      </w:r>
      <w:r w:rsidR="00FC4181">
        <w:t>used to transmit</w:t>
      </w:r>
      <w:r w:rsidR="00481B33">
        <w:t xml:space="preserve"> data between data centres, and between data centre and customer (or cloud provider staff)</w:t>
      </w:r>
      <w:r w:rsidR="00EC4CE9">
        <w:t>?</w:t>
      </w:r>
      <w:r w:rsidR="00960B3D" w:rsidRPr="003A693D">
        <w:rPr>
          <w:rStyle w:val="FootnoteReference"/>
        </w:rPr>
        <w:footnoteReference w:id="63"/>
      </w:r>
      <w:r w:rsidR="00481B33">
        <w:t xml:space="preserve"> </w:t>
      </w:r>
      <w:commentRangeStart w:id="165"/>
      <w:r w:rsidR="00960B3D">
        <w:t xml:space="preserve">As we now know, intelligence agencies have intercepted communications </w:t>
      </w:r>
      <w:r w:rsidR="000D78CF">
        <w:t>through access to</w:t>
      </w:r>
      <w:r w:rsidR="00720873">
        <w:t xml:space="preserve"> physical locations through which cables pass</w:t>
      </w:r>
      <w:r w:rsidR="000D78CF">
        <w:t>, whether in the USA</w:t>
      </w:r>
      <w:r w:rsidR="004E3E50" w:rsidRPr="003A693D">
        <w:rPr>
          <w:rStyle w:val="FootnoteReference"/>
        </w:rPr>
        <w:footnoteReference w:id="64"/>
      </w:r>
      <w:r w:rsidR="000D78CF">
        <w:t xml:space="preserve"> or outside.</w:t>
      </w:r>
      <w:commentRangeEnd w:id="165"/>
      <w:r w:rsidR="006D0364">
        <w:rPr>
          <w:rStyle w:val="CommentReference"/>
        </w:rPr>
        <w:commentReference w:id="165"/>
      </w:r>
    </w:p>
    <w:p w14:paraId="5A090918" w14:textId="77777777" w:rsidR="00570A58" w:rsidRDefault="00570A58" w:rsidP="00C62C8A"/>
    <w:p w14:paraId="27AED322" w14:textId="77777777" w:rsidR="003B72B7" w:rsidRDefault="004E3E50" w:rsidP="007961E5">
      <w:pPr>
        <w:rPr>
          <w:ins w:id="166" w:author="Kuan Hon" w:date="2014-08-19T18:34:00Z"/>
        </w:rPr>
      </w:pPr>
      <w:r>
        <w:t xml:space="preserve">This highlights </w:t>
      </w:r>
      <w:r w:rsidR="008B61F3">
        <w:t xml:space="preserve">one reason for the fixation on </w:t>
      </w:r>
      <w:r w:rsidR="00E310C8">
        <w:t>p</w:t>
      </w:r>
      <w:r w:rsidR="00C62C8A">
        <w:t>hysical location</w:t>
      </w:r>
      <w:r w:rsidR="00E310C8">
        <w:t>:</w:t>
      </w:r>
      <w:r w:rsidR="00C62C8A">
        <w:t xml:space="preserve"> </w:t>
      </w:r>
      <w:r w:rsidR="00C95483">
        <w:t xml:space="preserve">it’s assumed that physical location will enable intelligible </w:t>
      </w:r>
      <w:r w:rsidR="00B15306">
        <w:t xml:space="preserve">data </w:t>
      </w:r>
      <w:r w:rsidR="00C95483">
        <w:t xml:space="preserve">to be accessed </w:t>
      </w:r>
      <w:r w:rsidR="00B15306">
        <w:t xml:space="preserve">by </w:t>
      </w:r>
      <w:r w:rsidR="00C95483">
        <w:t xml:space="preserve">whoever has </w:t>
      </w:r>
      <w:r w:rsidR="00B15306">
        <w:t xml:space="preserve">access to that physical location, </w:t>
      </w:r>
      <w:r w:rsidR="00B15306" w:rsidRPr="00C95483">
        <w:rPr>
          <w:i/>
        </w:rPr>
        <w:t>and</w:t>
      </w:r>
      <w:r w:rsidR="00B15306">
        <w:t xml:space="preserve"> </w:t>
      </w:r>
      <w:r w:rsidR="00C95483">
        <w:t xml:space="preserve">by </w:t>
      </w:r>
      <w:r w:rsidR="00B15306">
        <w:t>countries which can compel those persons</w:t>
      </w:r>
      <w:r w:rsidR="00C95483">
        <w:t xml:space="preserve"> to access and disclose data to them.</w:t>
      </w:r>
      <w:r w:rsidR="00332AA7">
        <w:t xml:space="preserve"> However, physical </w:t>
      </w:r>
      <w:r w:rsidR="005659B5">
        <w:t xml:space="preserve">(or even remote) </w:t>
      </w:r>
      <w:r w:rsidR="00332AA7">
        <w:t xml:space="preserve">access to </w:t>
      </w:r>
      <w:del w:id="167" w:author="K Hon" w:date="2014-08-25T20:07:00Z">
        <w:r w:rsidR="00E51AF8" w:rsidDel="00B406FE">
          <w:delText xml:space="preserve">processing </w:delText>
        </w:r>
      </w:del>
      <w:ins w:id="168" w:author="K Hon" w:date="2014-08-25T20:07:00Z">
        <w:r w:rsidR="00B406FE">
          <w:t xml:space="preserve">storage, computing </w:t>
        </w:r>
      </w:ins>
      <w:r w:rsidR="006A431F">
        <w:t xml:space="preserve">or communications </w:t>
      </w:r>
      <w:r w:rsidR="00332AA7">
        <w:t>hardware does not necessarily afford access to intelligible</w:t>
      </w:r>
      <w:r w:rsidR="003153D8">
        <w:t xml:space="preserve"> data</w:t>
      </w:r>
      <w:r w:rsidR="006A431F">
        <w:t>.</w:t>
      </w:r>
      <w:r w:rsidR="003153D8">
        <w:t xml:space="preserve"> </w:t>
      </w:r>
      <w:r w:rsidR="006A431F">
        <w:t xml:space="preserve">This is because </w:t>
      </w:r>
      <w:r w:rsidR="003153D8">
        <w:t>data</w:t>
      </w:r>
      <w:ins w:id="169" w:author="Kuan Hon" w:date="2014-08-19T18:30:00Z">
        <w:r w:rsidR="007961E5">
          <w:t xml:space="preserve">, </w:t>
        </w:r>
      </w:ins>
      <w:ins w:id="170" w:author="Kuan Hon" w:date="2014-08-19T18:33:00Z">
        <w:r w:rsidR="004725DC">
          <w:t xml:space="preserve">whether </w:t>
        </w:r>
      </w:ins>
      <w:ins w:id="171" w:author="Kuan Hon" w:date="2014-08-19T18:30:00Z">
        <w:r w:rsidR="007961E5">
          <w:t>in persistent storage</w:t>
        </w:r>
      </w:ins>
      <w:ins w:id="172" w:author="Kuan Hon" w:date="2014-08-19T18:33:00Z">
        <w:r w:rsidR="004725DC">
          <w:t xml:space="preserve"> or in trans</w:t>
        </w:r>
      </w:ins>
      <w:ins w:id="173" w:author="Kuan Hon" w:date="2014-08-19T18:34:00Z">
        <w:r w:rsidR="004725DC">
          <w:t>mission</w:t>
        </w:r>
      </w:ins>
      <w:ins w:id="174" w:author="Kuan Hon" w:date="2014-08-19T18:30:00Z">
        <w:r w:rsidR="007961E5">
          <w:t>,</w:t>
        </w:r>
      </w:ins>
      <w:r w:rsidR="003153D8">
        <w:t xml:space="preserve"> may be encrypted </w:t>
      </w:r>
      <w:del w:id="175" w:author="Kuan Hon" w:date="2014-08-19T18:23:00Z">
        <w:r w:rsidR="003153D8" w:rsidDel="00DB0B4D">
          <w:delText xml:space="preserve">and </w:delText>
        </w:r>
      </w:del>
      <w:del w:id="176" w:author="Kuan Hon" w:date="2014-08-19T18:24:00Z">
        <w:r w:rsidR="003153D8" w:rsidDel="00DB0B4D">
          <w:delText xml:space="preserve">communications links may </w:delText>
        </w:r>
        <w:r w:rsidR="006A431F" w:rsidDel="00DB0B4D">
          <w:delText xml:space="preserve">also </w:delText>
        </w:r>
        <w:r w:rsidR="003153D8" w:rsidDel="00DB0B4D">
          <w:delText xml:space="preserve">be encrypted, as Google </w:delText>
        </w:r>
        <w:r w:rsidR="00E32089" w:rsidDel="00DB0B4D">
          <w:delText xml:space="preserve">hastened </w:delText>
        </w:r>
        <w:r w:rsidR="003153D8" w:rsidDel="00DB0B4D">
          <w:delText xml:space="preserve">to do </w:delText>
        </w:r>
        <w:r w:rsidR="00352313" w:rsidDel="00DB0B4D">
          <w:delText xml:space="preserve">for links </w:delText>
        </w:r>
        <w:r w:rsidR="00352313" w:rsidRPr="00352313" w:rsidDel="00DB0B4D">
          <w:rPr>
            <w:i/>
          </w:rPr>
          <w:delText>between</w:delText>
        </w:r>
        <w:r w:rsidR="00352313" w:rsidDel="00DB0B4D">
          <w:delText xml:space="preserve"> its </w:delText>
        </w:r>
        <w:r w:rsidR="006D20B8" w:rsidDel="00DB0B4D">
          <w:delText xml:space="preserve">internal </w:delText>
        </w:r>
        <w:r w:rsidR="00352313" w:rsidDel="00DB0B4D">
          <w:delText xml:space="preserve">data centres </w:delText>
        </w:r>
        <w:r w:rsidR="00E32089" w:rsidDel="00DB0B4D">
          <w:delText xml:space="preserve">soon </w:delText>
        </w:r>
        <w:r w:rsidR="003153D8" w:rsidDel="00DB0B4D">
          <w:delText xml:space="preserve">after the </w:delText>
        </w:r>
        <w:r w:rsidR="00E43D41" w:rsidDel="00DB0B4D">
          <w:delText xml:space="preserve">relevant </w:delText>
        </w:r>
        <w:r w:rsidR="003153D8" w:rsidDel="00DB0B4D">
          <w:delText>NSA revelations.</w:delText>
        </w:r>
        <w:r w:rsidR="00E32089" w:rsidRPr="003A693D" w:rsidDel="00DB0B4D">
          <w:rPr>
            <w:rStyle w:val="FootnoteReference"/>
          </w:rPr>
          <w:footnoteReference w:id="65"/>
        </w:r>
        <w:r w:rsidR="00942875" w:rsidDel="00DB0B4D">
          <w:delText xml:space="preserve"> </w:delText>
        </w:r>
      </w:del>
      <w:commentRangeStart w:id="179"/>
      <w:r w:rsidR="00942875">
        <w:t>Thus, encryption may defeat or hinder access to intelligible data regardless of physical data location.</w:t>
      </w:r>
      <w:commentRangeEnd w:id="179"/>
      <w:r w:rsidR="00CC0518">
        <w:rPr>
          <w:rStyle w:val="CommentReference"/>
        </w:rPr>
        <w:commentReference w:id="179"/>
      </w:r>
      <w:ins w:id="180" w:author="Kuan Hon" w:date="2014-08-19T18:24:00Z">
        <w:r w:rsidR="00DB0B4D">
          <w:t xml:space="preserve"> </w:t>
        </w:r>
      </w:ins>
      <w:ins w:id="181" w:author="Kuan Hon" w:date="2014-08-19T18:34:00Z">
        <w:r w:rsidR="003B72B7">
          <w:t xml:space="preserve">Encryption is covered further in our companion discussion paper, but we highlight for now that </w:t>
        </w:r>
      </w:ins>
      <w:ins w:id="182" w:author="Kuan Hon" w:date="2014-08-19T18:44:00Z">
        <w:r w:rsidR="00CA7556">
          <w:t xml:space="preserve">essentially encrypted </w:t>
        </w:r>
      </w:ins>
      <w:ins w:id="183" w:author="Kuan Hon" w:date="2014-08-19T18:45:00Z">
        <w:r w:rsidR="00CA7556">
          <w:t xml:space="preserve">data would be intelligible to anyone who can access the relevant decryption keys, </w:t>
        </w:r>
      </w:ins>
      <w:ins w:id="184" w:author="Kuan Hon" w:date="2014-08-19T18:48:00Z">
        <w:r w:rsidR="005F6209">
          <w:t xml:space="preserve">but </w:t>
        </w:r>
      </w:ins>
      <w:ins w:id="185" w:author="Kuan Hon" w:date="2014-08-19T18:45:00Z">
        <w:r w:rsidR="00CA7556">
          <w:t>should be unintelligible to others. EEA data protection authorities consider that "encrypted data" remain "personal data",</w:t>
        </w:r>
      </w:ins>
      <w:ins w:id="186" w:author="Kuan Hon" w:date="2014-08-19T18:46:00Z">
        <w:r w:rsidR="00CA7556">
          <w:rPr>
            <w:rStyle w:val="FootnoteReference"/>
          </w:rPr>
          <w:footnoteReference w:id="66"/>
        </w:r>
      </w:ins>
      <w:ins w:id="191" w:author="Kuan Hon" w:date="2014-08-19T18:45:00Z">
        <w:r w:rsidR="00CA7556">
          <w:t xml:space="preserve"> whereas</w:t>
        </w:r>
      </w:ins>
      <w:ins w:id="192" w:author="Kuan Hon" w:date="2014-08-19T18:46:00Z">
        <w:r w:rsidR="00CA7556">
          <w:t xml:space="preserve"> we argue that encrypted data should be "personal data" only in relation to </w:t>
        </w:r>
      </w:ins>
      <w:ins w:id="193" w:author="Kuan Hon" w:date="2014-08-19T18:48:00Z">
        <w:r w:rsidR="003D1CF9">
          <w:t xml:space="preserve">those who </w:t>
        </w:r>
        <w:r w:rsidR="005F6209">
          <w:t xml:space="preserve">can access </w:t>
        </w:r>
      </w:ins>
      <w:ins w:id="194" w:author="Kuan Hon" w:date="2014-08-19T18:46:00Z">
        <w:r w:rsidR="00CA7556">
          <w:t>the decryption key</w:t>
        </w:r>
      </w:ins>
      <w:ins w:id="195" w:author="Kuan Hon" w:date="2014-08-19T18:48:00Z">
        <w:r w:rsidR="00E8368D">
          <w:t xml:space="preserve"> (but not those who cannot)</w:t>
        </w:r>
      </w:ins>
      <w:ins w:id="196" w:author="Kuan Hon" w:date="2014-08-19T18:46:00Z">
        <w:r w:rsidR="00CA7556">
          <w:t>.</w:t>
        </w:r>
      </w:ins>
      <w:ins w:id="197" w:author="Kuan Hon" w:date="2014-08-19T18:47:00Z">
        <w:r w:rsidR="00CA7556">
          <w:rPr>
            <w:rStyle w:val="FootnoteReference"/>
          </w:rPr>
          <w:footnoteReference w:id="67"/>
        </w:r>
      </w:ins>
    </w:p>
    <w:p w14:paraId="78E68B07" w14:textId="77777777" w:rsidR="003B72B7" w:rsidRDefault="003B72B7" w:rsidP="007961E5">
      <w:pPr>
        <w:rPr>
          <w:ins w:id="201" w:author="Kuan Hon" w:date="2014-08-19T18:34:00Z"/>
        </w:rPr>
      </w:pPr>
    </w:p>
    <w:p w14:paraId="3F7076EA" w14:textId="77777777" w:rsidR="00831DA0" w:rsidRDefault="00DB0B4D" w:rsidP="007961E5">
      <w:ins w:id="202" w:author="Kuan Hon" w:date="2014-08-19T18:24:00Z">
        <w:r>
          <w:t xml:space="preserve">Communications links may also be encrypted, as Google hastened to do for links </w:t>
        </w:r>
        <w:r w:rsidRPr="00352313">
          <w:rPr>
            <w:i/>
          </w:rPr>
          <w:t>between</w:t>
        </w:r>
        <w:r>
          <w:t xml:space="preserve"> its internal data centres soon after the relevant NSA revelations.</w:t>
        </w:r>
        <w:r w:rsidRPr="003A693D">
          <w:rPr>
            <w:rStyle w:val="FootnoteReference"/>
          </w:rPr>
          <w:footnoteReference w:id="68"/>
        </w:r>
      </w:ins>
      <w:ins w:id="205" w:author="Kuan Hon" w:date="2014-08-19T18:29:00Z">
        <w:r w:rsidR="007961E5">
          <w:t xml:space="preserve"> Encrypted links </w:t>
        </w:r>
      </w:ins>
      <w:ins w:id="206" w:author="Kuan Hon" w:date="2014-08-19T19:15:00Z">
        <w:r w:rsidR="00F1167B">
          <w:t xml:space="preserve">using </w:t>
        </w:r>
      </w:ins>
      <w:ins w:id="207" w:author="Kuan Hon" w:date="2014-08-19T18:29:00Z">
        <w:r w:rsidR="007961E5">
          <w:t xml:space="preserve">Transport Layer Security </w:t>
        </w:r>
      </w:ins>
      <w:ins w:id="208" w:author="Kuan Hon" w:date="2014-08-19T19:15:00Z">
        <w:r w:rsidR="00F1167B">
          <w:t xml:space="preserve">(TLS), </w:t>
        </w:r>
      </w:ins>
      <w:ins w:id="209" w:author="Kuan Hon" w:date="2014-08-19T19:16:00Z">
        <w:r w:rsidR="00F1167B">
          <w:t xml:space="preserve">eg </w:t>
        </w:r>
      </w:ins>
      <w:ins w:id="210" w:author="Kuan Hon" w:date="2014-08-19T18:29:00Z">
        <w:r w:rsidR="007961E5">
          <w:t xml:space="preserve">https </w:t>
        </w:r>
      </w:ins>
      <w:ins w:id="211" w:author="Kuan Hon" w:date="2014-08-19T19:16:00Z">
        <w:r w:rsidR="00F1167B">
          <w:t xml:space="preserve">connections </w:t>
        </w:r>
      </w:ins>
      <w:ins w:id="212" w:author="Kuan Hon" w:date="2014-08-19T19:15:00Z">
        <w:r w:rsidR="00F1167B">
          <w:t xml:space="preserve">in web browsers, </w:t>
        </w:r>
      </w:ins>
      <w:ins w:id="213" w:author="Kuan Hon" w:date="2014-08-19T18:29:00Z">
        <w:r w:rsidR="007961E5">
          <w:t xml:space="preserve">is increasingly recommended – </w:t>
        </w:r>
      </w:ins>
      <w:ins w:id="214" w:author="Kuan Hon" w:date="2014-08-19T19:16:00Z">
        <w:r w:rsidR="00F1167B">
          <w:t xml:space="preserve">and perhaps </w:t>
        </w:r>
      </w:ins>
      <w:ins w:id="215" w:author="Kuan Hon" w:date="2014-08-19T18:29:00Z">
        <w:r w:rsidR="007961E5">
          <w:t xml:space="preserve">becoming the norm, so </w:t>
        </w:r>
      </w:ins>
      <w:ins w:id="216" w:author="Kuan Hon" w:date="2014-08-19T19:16:00Z">
        <w:r w:rsidR="00F1167B">
          <w:t xml:space="preserve">that </w:t>
        </w:r>
      </w:ins>
      <w:ins w:id="217" w:author="Kuan Hon" w:date="2014-08-19T18:29:00Z">
        <w:r w:rsidR="007961E5">
          <w:t xml:space="preserve">eavesdropping on </w:t>
        </w:r>
      </w:ins>
      <w:ins w:id="218" w:author="Kuan Hon" w:date="2014-08-19T19:16:00Z">
        <w:r w:rsidR="00F1167B">
          <w:t xml:space="preserve">transmissions may become </w:t>
        </w:r>
      </w:ins>
      <w:ins w:id="219" w:author="Kuan Hon" w:date="2014-08-19T18:29:00Z">
        <w:r w:rsidR="007961E5">
          <w:t>less of a problem</w:t>
        </w:r>
      </w:ins>
      <w:ins w:id="220" w:author="Kuan Hon" w:date="2014-08-19T19:16:00Z">
        <w:r w:rsidR="00F1167B">
          <w:t xml:space="preserve">. However, that assumes </w:t>
        </w:r>
      </w:ins>
      <w:ins w:id="221" w:author="Kuan Hon" w:date="2014-08-19T18:29:00Z">
        <w:r w:rsidR="007961E5">
          <w:t>a robust encryption regime, and uncompromised</w:t>
        </w:r>
      </w:ins>
      <w:ins w:id="222" w:author="Kuan Hon" w:date="2014-08-19T19:17:00Z">
        <w:r w:rsidR="00F1167B">
          <w:t xml:space="preserve"> and </w:t>
        </w:r>
      </w:ins>
      <w:ins w:id="223" w:author="Kuan Hon" w:date="2014-08-19T18:29:00Z">
        <w:r w:rsidR="007961E5">
          <w:t>trustworthy key certificate authorities</w:t>
        </w:r>
      </w:ins>
      <w:ins w:id="224" w:author="Kuan Hon" w:date="2014-08-19T19:16:00Z">
        <w:r w:rsidR="00F1167B">
          <w:t xml:space="preserve">. </w:t>
        </w:r>
      </w:ins>
      <w:ins w:id="225" w:author="Kuan Hon" w:date="2014-08-19T19:17:00Z">
        <w:r w:rsidR="00F1167B">
          <w:t xml:space="preserve">Thus, again </w:t>
        </w:r>
      </w:ins>
      <w:ins w:id="226" w:author="Kuan Hon" w:date="2014-08-19T19:18:00Z">
        <w:r w:rsidR="00F1167B">
          <w:t xml:space="preserve">the </w:t>
        </w:r>
      </w:ins>
      <w:ins w:id="227" w:author="Kuan Hon" w:date="2014-08-19T19:17:00Z">
        <w:r w:rsidR="00F1167B">
          <w:t xml:space="preserve">physical location of providers may be </w:t>
        </w:r>
      </w:ins>
      <w:ins w:id="228" w:author="Kuan Hon" w:date="2014-08-19T19:18:00Z">
        <w:r w:rsidR="00F1167B">
          <w:t xml:space="preserve">important </w:t>
        </w:r>
      </w:ins>
      <w:ins w:id="229" w:author="Kuan Hon" w:date="2014-08-19T19:17:00Z">
        <w:r w:rsidR="00F1167B">
          <w:t xml:space="preserve">– in this case, </w:t>
        </w:r>
      </w:ins>
      <w:ins w:id="230" w:author="Kuan Hon" w:date="2014-08-19T19:18:00Z">
        <w:r w:rsidR="00F1167B">
          <w:t xml:space="preserve">whether </w:t>
        </w:r>
      </w:ins>
      <w:ins w:id="231" w:author="Kuan Hon" w:date="2014-08-19T19:17:00Z">
        <w:r w:rsidR="00F1167B">
          <w:t>providers of the relevant certificates</w:t>
        </w:r>
      </w:ins>
      <w:ins w:id="232" w:author="Kuan Hon" w:date="2014-08-19T19:18:00Z">
        <w:r w:rsidR="00F1167B">
          <w:t xml:space="preserve"> (certificate authorities) are EU-based or, for example, US-based.</w:t>
        </w:r>
      </w:ins>
    </w:p>
    <w:p w14:paraId="588ED416" w14:textId="77777777" w:rsidR="00A166CD" w:rsidRDefault="00A166CD" w:rsidP="0032339A"/>
    <w:p w14:paraId="7A6B2B1A" w14:textId="77777777" w:rsidR="00B25E52" w:rsidRDefault="00D637C8" w:rsidP="0032339A">
      <w:r>
        <w:t>Furthermore, data physically stored in the EU</w:t>
      </w:r>
      <w:r w:rsidR="004F6D9D">
        <w:t xml:space="preserve"> may be accessed remotely (eg over the Internet)</w:t>
      </w:r>
      <w:r w:rsidR="004E3E50">
        <w:t>.</w:t>
      </w:r>
      <w:r>
        <w:t xml:space="preserve"> </w:t>
      </w:r>
      <w:r w:rsidR="004E3E50">
        <w:t xml:space="preserve">Therefore, </w:t>
      </w:r>
      <w:r>
        <w:t xml:space="preserve">a focus on “location” </w:t>
      </w:r>
      <w:r w:rsidR="007A1C98">
        <w:t xml:space="preserve">could </w:t>
      </w:r>
      <w:r w:rsidR="00B25E52">
        <w:t>involve</w:t>
      </w:r>
      <w:r>
        <w:t xml:space="preserve"> </w:t>
      </w:r>
      <w:r w:rsidR="0003254B">
        <w:t xml:space="preserve">multiple </w:t>
      </w:r>
      <w:r>
        <w:t>locations</w:t>
      </w:r>
      <w:r w:rsidR="0003254B">
        <w:t xml:space="preserve"> </w:t>
      </w:r>
      <w:r w:rsidR="006765DD">
        <w:t xml:space="preserve">here too </w:t>
      </w:r>
      <w:r>
        <w:t xml:space="preserve">– </w:t>
      </w:r>
      <w:r w:rsidR="00B25E52">
        <w:t xml:space="preserve">eg, </w:t>
      </w:r>
      <w:r>
        <w:t xml:space="preserve">the country where the person who accessed data was physically located at the time of the access; </w:t>
      </w:r>
      <w:r w:rsidR="00FE6ECF">
        <w:t xml:space="preserve">even </w:t>
      </w:r>
      <w:r>
        <w:t>the country of which that person is a citizen or resident or (if the access is attributable to an organisation) in which the organisation was incorporated</w:t>
      </w:r>
      <w:r w:rsidR="00990184">
        <w:t>.</w:t>
      </w:r>
      <w:r w:rsidR="00263BB5">
        <w:t xml:space="preserve"> Indeed, remote access to </w:t>
      </w:r>
      <w:r w:rsidR="00195F58">
        <w:t xml:space="preserve">personal </w:t>
      </w:r>
      <w:r w:rsidR="00263BB5">
        <w:t xml:space="preserve">data physically stored in the EU, by someone then physically located outside the EU, </w:t>
      </w:r>
      <w:r w:rsidR="0031605A">
        <w:t xml:space="preserve">is generally </w:t>
      </w:r>
      <w:r w:rsidR="00263BB5">
        <w:t xml:space="preserve">treated </w:t>
      </w:r>
      <w:r w:rsidR="00D16F44">
        <w:t xml:space="preserve">in practice </w:t>
      </w:r>
      <w:r w:rsidR="00263BB5">
        <w:t xml:space="preserve">as a “transfer” of that data to </w:t>
      </w:r>
      <w:r w:rsidR="00E43D41">
        <w:t xml:space="preserve">a location </w:t>
      </w:r>
      <w:r w:rsidR="00263BB5">
        <w:t>outside the EU.</w:t>
      </w:r>
      <w:r w:rsidR="00B65A34">
        <w:t xml:space="preserve"> Such remote access could be </w:t>
      </w:r>
      <w:r w:rsidR="00254317">
        <w:t xml:space="preserve">by an </w:t>
      </w:r>
      <w:r w:rsidR="00B65A34">
        <w:t>authorised</w:t>
      </w:r>
      <w:r w:rsidR="00254317">
        <w:t xml:space="preserve"> person</w:t>
      </w:r>
      <w:r w:rsidR="00B65A34">
        <w:t xml:space="preserve">, but it could </w:t>
      </w:r>
      <w:r w:rsidR="00254317">
        <w:t xml:space="preserve">also </w:t>
      </w:r>
      <w:r w:rsidR="00B65A34">
        <w:t xml:space="preserve">be unlawful, eg </w:t>
      </w:r>
      <w:r w:rsidR="00210461">
        <w:t>criminal hacking</w:t>
      </w:r>
      <w:r w:rsidR="005552D5">
        <w:t>.</w:t>
      </w:r>
      <w:r w:rsidR="00210461">
        <w:t xml:space="preserve"> </w:t>
      </w:r>
      <w:r w:rsidR="005552D5">
        <w:t xml:space="preserve">But </w:t>
      </w:r>
      <w:r w:rsidR="00210461">
        <w:t xml:space="preserve">whether data physically stored in the EU </w:t>
      </w:r>
      <w:r w:rsidR="003225DF">
        <w:t xml:space="preserve">(or outside) </w:t>
      </w:r>
      <w:r w:rsidR="00210461">
        <w:t xml:space="preserve">is protected against hacking </w:t>
      </w:r>
      <w:r w:rsidR="003456DB">
        <w:t xml:space="preserve">or other unauthorised access </w:t>
      </w:r>
      <w:r w:rsidR="00210461">
        <w:t>depends on the security measures deployed, not on the physical location of the data.</w:t>
      </w:r>
      <w:r w:rsidR="004B1EFB">
        <w:t xml:space="preserve"> </w:t>
      </w:r>
      <w:r w:rsidR="002E78F5">
        <w:t>Physical location of data in the EU does not protect it against unauthorised access</w:t>
      </w:r>
      <w:commentRangeStart w:id="233"/>
      <w:commentRangeStart w:id="234"/>
      <w:r w:rsidR="002E78F5">
        <w:t xml:space="preserve">. </w:t>
      </w:r>
      <w:r w:rsidR="00923F83">
        <w:t xml:space="preserve">In terms of controlling access to data, </w:t>
      </w:r>
      <w:r w:rsidR="00E2605A" w:rsidRPr="00AF206D">
        <w:rPr>
          <w:i/>
        </w:rPr>
        <w:t>security</w:t>
      </w:r>
      <w:r w:rsidR="00E2605A">
        <w:t xml:space="preserve"> </w:t>
      </w:r>
      <w:r w:rsidR="00923F83">
        <w:t xml:space="preserve">measures </w:t>
      </w:r>
      <w:ins w:id="235" w:author="Kuan Hon" w:date="2014-08-19T18:35:00Z">
        <w:r w:rsidR="003F2F13">
          <w:t xml:space="preserve">such as access control and encryption, including control of keys (covered in more detail in our companion discussion paper) </w:t>
        </w:r>
      </w:ins>
      <w:r w:rsidR="00923F83">
        <w:t>are</w:t>
      </w:r>
      <w:r w:rsidR="00E2605A">
        <w:t xml:space="preserve"> more important than physical location to restrict </w:t>
      </w:r>
      <w:del w:id="236" w:author="Kuan Hon" w:date="2014-08-19T18:49:00Z">
        <w:r w:rsidR="00E2605A" w:rsidDel="00845969">
          <w:delText xml:space="preserve">unauthorised </w:delText>
        </w:r>
      </w:del>
      <w:r w:rsidR="00E2605A">
        <w:t>access</w:t>
      </w:r>
      <w:ins w:id="237" w:author="Kuan Hon" w:date="2014-08-19T18:49:00Z">
        <w:r w:rsidR="00845969">
          <w:t xml:space="preserve"> </w:t>
        </w:r>
      </w:ins>
      <w:ins w:id="238" w:author="Kuan Hon" w:date="2014-08-19T18:50:00Z">
        <w:r w:rsidR="00845969">
          <w:t xml:space="preserve">to persons or to an extent </w:t>
        </w:r>
      </w:ins>
      <w:ins w:id="239" w:author="Kuan Hon" w:date="2014-08-19T18:49:00Z">
        <w:r w:rsidR="00845969">
          <w:t>not authorised</w:t>
        </w:r>
      </w:ins>
      <w:ins w:id="240" w:author="Kuan Hon" w:date="2014-08-19T18:50:00Z">
        <w:r w:rsidR="00845969">
          <w:t xml:space="preserve"> by the cloud customer</w:t>
        </w:r>
      </w:ins>
      <w:r w:rsidR="00872F0D">
        <w:t>.</w:t>
      </w:r>
      <w:commentRangeEnd w:id="233"/>
      <w:r w:rsidR="009B1F87">
        <w:rPr>
          <w:rStyle w:val="CommentReference"/>
        </w:rPr>
        <w:commentReference w:id="233"/>
      </w:r>
      <w:commentRangeEnd w:id="234"/>
      <w:r w:rsidR="00B11379">
        <w:rPr>
          <w:rStyle w:val="CommentReference"/>
        </w:rPr>
        <w:commentReference w:id="234"/>
      </w:r>
      <w:r w:rsidR="00E2605A">
        <w:t xml:space="preserve"> </w:t>
      </w:r>
      <w:r w:rsidR="00872F0D">
        <w:t>P</w:t>
      </w:r>
      <w:r w:rsidR="00E2605A">
        <w:t xml:space="preserve">hysical location </w:t>
      </w:r>
      <w:r w:rsidR="00B6610B">
        <w:t xml:space="preserve">is </w:t>
      </w:r>
      <w:r w:rsidR="00E2605A">
        <w:t>relevant to security, but only as one element of it</w:t>
      </w:r>
      <w:r w:rsidR="008C4894">
        <w:t xml:space="preserve">, rather than as </w:t>
      </w:r>
      <w:r w:rsidR="00C669A2">
        <w:t>an end in itself</w:t>
      </w:r>
      <w:r w:rsidR="008C4894">
        <w:t>.</w:t>
      </w:r>
      <w:bookmarkStart w:id="241" w:name="_Ref394667480"/>
      <w:r w:rsidR="00096D91" w:rsidRPr="003A693D">
        <w:rPr>
          <w:rStyle w:val="FootnoteReference"/>
        </w:rPr>
        <w:footnoteReference w:id="69"/>
      </w:r>
      <w:bookmarkEnd w:id="241"/>
      <w:r w:rsidR="006F564E">
        <w:t xml:space="preserve"> Thus, 93% of respondents to the Trusted Cloud for Europe survey supported </w:t>
      </w:r>
      <w:r w:rsidR="00766BBE">
        <w:t xml:space="preserve">the idea of </w:t>
      </w:r>
      <w:r w:rsidR="006F564E">
        <w:t>encourag</w:t>
      </w:r>
      <w:r w:rsidR="00766BBE">
        <w:t>ing</w:t>
      </w:r>
      <w:r w:rsidR="006F564E">
        <w:t xml:space="preserve"> </w:t>
      </w:r>
      <w:r w:rsidR="00766BBE">
        <w:t>“</w:t>
      </w:r>
      <w:r w:rsidR="006F564E">
        <w:t xml:space="preserve">information security </w:t>
      </w:r>
      <w:r w:rsidR="00766BBE">
        <w:t xml:space="preserve">that is </w:t>
      </w:r>
      <w:r w:rsidR="006F564E">
        <w:t>balanced with consumer and provider need</w:t>
      </w:r>
      <w:r w:rsidR="00766BBE">
        <w:t>s”</w:t>
      </w:r>
      <w:r w:rsidR="006F564E">
        <w:t>, while 68% supported review and identification of formal requirements (eg data location) and underlying functional requirements (eg security and accessibility) that could serve as acceptable substitutes.</w:t>
      </w:r>
      <w:bookmarkStart w:id="246" w:name="_Ref394667073"/>
      <w:r w:rsidR="006F564E" w:rsidRPr="003A693D">
        <w:rPr>
          <w:rStyle w:val="FootnoteReference"/>
        </w:rPr>
        <w:footnoteReference w:id="70"/>
      </w:r>
      <w:bookmarkEnd w:id="246"/>
    </w:p>
    <w:p w14:paraId="7C617FD9" w14:textId="77777777" w:rsidR="00B25E52" w:rsidRDefault="00B25E52" w:rsidP="0032339A"/>
    <w:p w14:paraId="4372AE54" w14:textId="77777777" w:rsidR="00242A1B" w:rsidRDefault="00663DE2" w:rsidP="0032339A">
      <w:r w:rsidRPr="00C45E25">
        <w:rPr>
          <w:b/>
          <w:i/>
        </w:rPr>
        <w:t>F</w:t>
      </w:r>
      <w:r w:rsidR="00186498" w:rsidRPr="00C45E25">
        <w:rPr>
          <w:b/>
          <w:i/>
        </w:rPr>
        <w:t>or this reason MCCRC</w:t>
      </w:r>
      <w:ins w:id="247" w:author="Kuan Hon" w:date="2014-08-19T18:36:00Z">
        <w:r w:rsidR="006E1760">
          <w:rPr>
            <w:b/>
            <w:i/>
          </w:rPr>
          <w:t>'s companion</w:t>
        </w:r>
      </w:ins>
      <w:r w:rsidR="00186498" w:rsidRPr="00C45E25">
        <w:rPr>
          <w:b/>
          <w:i/>
        </w:rPr>
        <w:t xml:space="preserve"> </w:t>
      </w:r>
      <w:del w:id="248" w:author="Kuan Hon" w:date="2014-08-19T18:36:00Z">
        <w:r w:rsidR="00ED1E79" w:rsidRPr="00C45E25" w:rsidDel="006E1760">
          <w:rPr>
            <w:b/>
            <w:i/>
          </w:rPr>
          <w:delText xml:space="preserve">has </w:delText>
        </w:r>
        <w:r w:rsidR="00186498" w:rsidRPr="00C45E25" w:rsidDel="006E1760">
          <w:rPr>
            <w:b/>
            <w:i/>
          </w:rPr>
          <w:delText>produced a</w:delText>
        </w:r>
        <w:r w:rsidR="00ED1E79" w:rsidRPr="00C45E25" w:rsidDel="006E1760">
          <w:rPr>
            <w:b/>
            <w:i/>
          </w:rPr>
          <w:delText xml:space="preserve"> </w:delText>
        </w:r>
      </w:del>
      <w:ins w:id="249" w:author="Kuan Hon" w:date="2014-08-19T18:36:00Z">
        <w:r w:rsidR="006E1760">
          <w:rPr>
            <w:b/>
            <w:i/>
          </w:rPr>
          <w:t xml:space="preserve">discussion </w:t>
        </w:r>
      </w:ins>
      <w:ins w:id="250" w:author="J" w:date="2014-08-13T13:01:00Z">
        <w:r w:rsidR="000F1063">
          <w:rPr>
            <w:b/>
            <w:i/>
          </w:rPr>
          <w:t>paper</w:t>
        </w:r>
      </w:ins>
      <w:ins w:id="251" w:author="J" w:date="2014-08-13T12:55:00Z">
        <w:r w:rsidR="000672FA" w:rsidRPr="000672FA">
          <w:rPr>
            <w:rStyle w:val="FootnoteReference"/>
            <w:rPrChange w:id="252" w:author="Kuan Hon" w:date="2014-08-17T21:43:00Z">
              <w:rPr>
                <w:rStyle w:val="FootnoteReference"/>
                <w:b/>
                <w:i/>
              </w:rPr>
            </w:rPrChange>
          </w:rPr>
          <w:footnoteReference w:id="71"/>
        </w:r>
      </w:ins>
      <w:ins w:id="257" w:author="J" w:date="2014-08-13T13:01:00Z">
        <w:r w:rsidR="000F1063">
          <w:t xml:space="preserve"> </w:t>
        </w:r>
      </w:ins>
      <w:ins w:id="258" w:author="J" w:date="2014-08-13T13:02:00Z">
        <w:r w:rsidR="000F1063">
          <w:t>summaris</w:t>
        </w:r>
      </w:ins>
      <w:ins w:id="259" w:author="Kuan Hon" w:date="2014-08-19T18:36:00Z">
        <w:r w:rsidR="006E1760">
          <w:t>es</w:t>
        </w:r>
      </w:ins>
      <w:ins w:id="260" w:author="J" w:date="2014-08-13T13:02:00Z">
        <w:del w:id="261" w:author="Kuan Hon" w:date="2014-08-19T18:36:00Z">
          <w:r w:rsidR="000F1063" w:rsidDel="006E1760">
            <w:delText>ing</w:delText>
          </w:r>
        </w:del>
      </w:ins>
      <w:ins w:id="262" w:author="J" w:date="2014-08-13T13:01:00Z">
        <w:r w:rsidR="000F1063" w:rsidRPr="000F1063">
          <w:t xml:space="preserve"> technical research </w:t>
        </w:r>
      </w:ins>
      <w:ins w:id="263" w:author="J" w:date="2014-08-13T13:03:00Z">
        <w:r w:rsidR="000F1063">
          <w:t xml:space="preserve">aiming to improve governance and control within cloud services (see §5). </w:t>
        </w:r>
      </w:ins>
      <w:commentRangeStart w:id="264"/>
      <w:r w:rsidR="00DD29A3" w:rsidRPr="00112CA0">
        <w:rPr>
          <w:b/>
          <w:i/>
        </w:rPr>
        <w:t xml:space="preserve">Other proposed </w:t>
      </w:r>
      <w:r w:rsidR="00922856" w:rsidRPr="00112CA0">
        <w:rPr>
          <w:b/>
          <w:i/>
        </w:rPr>
        <w:t xml:space="preserve">MCCRC </w:t>
      </w:r>
      <w:r w:rsidR="00DD29A3" w:rsidRPr="00112CA0">
        <w:rPr>
          <w:b/>
          <w:i/>
        </w:rPr>
        <w:t>research</w:t>
      </w:r>
      <w:r w:rsidR="00DD29A3">
        <w:t xml:space="preserve"> </w:t>
      </w:r>
      <w:r w:rsidR="00ED1E79">
        <w:t xml:space="preserve">may </w:t>
      </w:r>
      <w:r w:rsidR="00DD29A3">
        <w:t xml:space="preserve">include </w:t>
      </w:r>
      <w:r w:rsidR="00ED1E79">
        <w:t xml:space="preserve">analysis of </w:t>
      </w:r>
      <w:r w:rsidR="00922856">
        <w:t>related initiatives including cybersecurity legislation such as the proposed Network and Information Security (NIS) Directive</w:t>
      </w:r>
      <w:r w:rsidR="007857D3">
        <w:t xml:space="preserve"> and</w:t>
      </w:r>
      <w:r w:rsidR="00922856">
        <w:t xml:space="preserve"> eID Regulation, </w:t>
      </w:r>
      <w:r w:rsidR="0054280F">
        <w:t>the UK government’s cloud security principles</w:t>
      </w:r>
      <w:r w:rsidR="00DD29A3">
        <w:t xml:space="preserve"> guidance</w:t>
      </w:r>
      <w:r w:rsidR="00DD29A3" w:rsidRPr="003A693D">
        <w:rPr>
          <w:rStyle w:val="FootnoteReference"/>
        </w:rPr>
        <w:footnoteReference w:id="72"/>
      </w:r>
      <w:r w:rsidR="0054280F">
        <w:t xml:space="preserve"> and cyber-essentials </w:t>
      </w:r>
      <w:r w:rsidR="00984D1C">
        <w:t xml:space="preserve">and associated </w:t>
      </w:r>
      <w:r w:rsidR="0054280F">
        <w:t>certification scheme</w:t>
      </w:r>
      <w:r w:rsidR="00984D1C">
        <w:t>,</w:t>
      </w:r>
      <w:r w:rsidR="00DD29A3" w:rsidRPr="003A693D">
        <w:rPr>
          <w:rStyle w:val="FootnoteReference"/>
        </w:rPr>
        <w:footnoteReference w:id="73"/>
      </w:r>
      <w:r w:rsidR="00984D1C">
        <w:t xml:space="preserve"> </w:t>
      </w:r>
      <w:r w:rsidR="00DD29A3">
        <w:t xml:space="preserve">the Commission’s SLA </w:t>
      </w:r>
      <w:r w:rsidR="000F7D64">
        <w:t xml:space="preserve">standardisation </w:t>
      </w:r>
      <w:r w:rsidR="00DD29A3">
        <w:t>guidance,</w:t>
      </w:r>
      <w:r w:rsidR="000F7D64" w:rsidRPr="003A693D">
        <w:rPr>
          <w:rStyle w:val="FootnoteReference"/>
        </w:rPr>
        <w:footnoteReference w:id="74"/>
      </w:r>
      <w:r w:rsidR="00DD29A3">
        <w:t xml:space="preserve"> </w:t>
      </w:r>
      <w:r w:rsidR="00984D1C">
        <w:t xml:space="preserve">and the </w:t>
      </w:r>
      <w:r w:rsidR="00476677">
        <w:t xml:space="preserve">forthcoming </w:t>
      </w:r>
      <w:r w:rsidR="00984D1C">
        <w:t>ISO27018</w:t>
      </w:r>
      <w:r w:rsidR="00C62697">
        <w:t xml:space="preserve"> standard on a code of practice for cloud providers handling personal data</w:t>
      </w:r>
      <w:r w:rsidR="00DE52A7">
        <w:t>,</w:t>
      </w:r>
      <w:r w:rsidR="00C62697" w:rsidRPr="003A693D">
        <w:rPr>
          <w:rStyle w:val="FootnoteReference"/>
        </w:rPr>
        <w:footnoteReference w:id="75"/>
      </w:r>
      <w:r w:rsidR="00376BFC">
        <w:t xml:space="preserve"> </w:t>
      </w:r>
      <w:r w:rsidR="00DE52A7">
        <w:t xml:space="preserve">including ethical dimensions. </w:t>
      </w:r>
      <w:r w:rsidR="00376BFC">
        <w:t xml:space="preserve">A sectoral </w:t>
      </w:r>
      <w:r w:rsidR="00947034">
        <w:t>review</w:t>
      </w:r>
      <w:r w:rsidR="00376BFC">
        <w:t xml:space="preserve"> </w:t>
      </w:r>
      <w:r w:rsidR="00C43F27">
        <w:t>is planne</w:t>
      </w:r>
      <w:r w:rsidR="005B098F">
        <w:t>d</w:t>
      </w:r>
      <w:r w:rsidR="00C43F27">
        <w:t xml:space="preserve">, to </w:t>
      </w:r>
      <w:r w:rsidR="00947034">
        <w:t xml:space="preserve">consider </w:t>
      </w:r>
      <w:r w:rsidR="00855B78">
        <w:t xml:space="preserve">cloud security in </w:t>
      </w:r>
      <w:r w:rsidR="00947034">
        <w:t xml:space="preserve">the </w:t>
      </w:r>
      <w:r w:rsidR="00376BFC">
        <w:t>financial services</w:t>
      </w:r>
      <w:r w:rsidR="00947034">
        <w:t xml:space="preserve"> indu</w:t>
      </w:r>
      <w:r w:rsidR="0046365E">
        <w:t>stry</w:t>
      </w:r>
      <w:r w:rsidR="00376BFC">
        <w:t>.</w:t>
      </w:r>
      <w:commentRangeEnd w:id="264"/>
      <w:r w:rsidR="00FB7E3D">
        <w:rPr>
          <w:rStyle w:val="CommentReference"/>
        </w:rPr>
        <w:commentReference w:id="264"/>
      </w:r>
      <w:r w:rsidR="005D6B82">
        <w:t xml:space="preserve"> </w:t>
      </w:r>
      <w:commentRangeStart w:id="265"/>
      <w:r w:rsidR="005D6B82">
        <w:t>As smartphones become ubiquitous and the Internet of Things and “big data” analytics become a reality</w:t>
      </w:r>
      <w:r w:rsidR="00B23DED">
        <w:t xml:space="preserve"> in cloud</w:t>
      </w:r>
      <w:r w:rsidR="000C477F">
        <w:t xml:space="preserve"> computing</w:t>
      </w:r>
      <w:r w:rsidR="005D6B82">
        <w:t xml:space="preserve">, </w:t>
      </w:r>
      <w:del w:id="266" w:author="Kuan Hon" w:date="2014-08-19T18:57:00Z">
        <w:r w:rsidR="005D6B82" w:rsidDel="007852C2">
          <w:delText xml:space="preserve">it will be very relevant to </w:delText>
        </w:r>
      </w:del>
      <w:ins w:id="267" w:author="Kuan Hon" w:date="2014-08-19T18:57:00Z">
        <w:r w:rsidR="007852C2">
          <w:t xml:space="preserve">MCCRC proposes to </w:t>
        </w:r>
      </w:ins>
      <w:r w:rsidR="005D6B82">
        <w:t>research further security and privacy issues in those contexts</w:t>
      </w:r>
      <w:r w:rsidR="00A66E5E">
        <w:t xml:space="preserve"> also</w:t>
      </w:r>
      <w:r w:rsidR="005D6B82">
        <w:t>.</w:t>
      </w:r>
      <w:commentRangeEnd w:id="265"/>
      <w:r w:rsidR="00853EDA">
        <w:rPr>
          <w:rStyle w:val="CommentReference"/>
        </w:rPr>
        <w:commentReference w:id="265"/>
      </w:r>
    </w:p>
    <w:p w14:paraId="2196A828" w14:textId="77777777" w:rsidR="00242A1B" w:rsidRDefault="00242A1B" w:rsidP="0032339A"/>
    <w:p w14:paraId="2BBDBFA1" w14:textId="77777777" w:rsidR="00617220" w:rsidRDefault="0054280F" w:rsidP="0032339A">
      <w:r>
        <w:t>To recap</w:t>
      </w:r>
      <w:r w:rsidR="00187EF5">
        <w:t>, p</w:t>
      </w:r>
      <w:r w:rsidR="00FF74EF">
        <w:t xml:space="preserve">hysical location of data in the EU is not always necessary or sufficient for </w:t>
      </w:r>
      <w:r w:rsidR="00276AE2">
        <w:t xml:space="preserve">ensuring that the </w:t>
      </w:r>
      <w:r w:rsidR="00FF74EF">
        <w:t>data</w:t>
      </w:r>
      <w:r w:rsidR="00276AE2">
        <w:t xml:space="preserve"> will be </w:t>
      </w:r>
      <w:r w:rsidR="00CE394D">
        <w:t xml:space="preserve">protected and </w:t>
      </w:r>
      <w:r w:rsidR="00276AE2">
        <w:t>handled in accordance with EU laws</w:t>
      </w:r>
      <w:r w:rsidR="00FF74EF">
        <w:t>.</w:t>
      </w:r>
      <w:r w:rsidR="00216D00" w:rsidRPr="003A693D">
        <w:rPr>
          <w:rStyle w:val="FootnoteReference"/>
        </w:rPr>
        <w:footnoteReference w:id="76"/>
      </w:r>
      <w:r w:rsidR="000D4A4F">
        <w:t xml:space="preserve"> </w:t>
      </w:r>
      <w:r w:rsidR="005B11C8">
        <w:t xml:space="preserve">We argue that </w:t>
      </w:r>
      <w:r w:rsidR="00A65500">
        <w:t>the continu</w:t>
      </w:r>
      <w:r w:rsidR="006017BF">
        <w:t>ing</w:t>
      </w:r>
      <w:r w:rsidR="00A65500">
        <w:t xml:space="preserve"> </w:t>
      </w:r>
      <w:r w:rsidR="006017BF">
        <w:t xml:space="preserve">narrow </w:t>
      </w:r>
      <w:r w:rsidR="00A65500">
        <w:t xml:space="preserve">focus on </w:t>
      </w:r>
      <w:r w:rsidR="000D4A4F">
        <w:t xml:space="preserve">physical data location </w:t>
      </w:r>
      <w:r w:rsidR="005B11C8">
        <w:t xml:space="preserve">obscures the underlying issue: </w:t>
      </w:r>
      <w:r w:rsidR="009B64F6">
        <w:t xml:space="preserve">namely, </w:t>
      </w:r>
      <w:r w:rsidR="005B11C8">
        <w:t>access to intelligible data</w:t>
      </w:r>
      <w:r w:rsidR="00A322FD">
        <w:t>, and the importance of security measures in that regard</w:t>
      </w:r>
      <w:r w:rsidR="005B11C8">
        <w:t>.</w:t>
      </w:r>
      <w:r w:rsidR="00C40BE8">
        <w:t xml:space="preserve"> Furthermore</w:t>
      </w:r>
      <w:r w:rsidR="00FD601F">
        <w:t>,</w:t>
      </w:r>
      <w:r w:rsidR="00C40BE8">
        <w:t xml:space="preserve"> this focus is not necessarily consistent with </w:t>
      </w:r>
      <w:r w:rsidR="00250EAA">
        <w:t xml:space="preserve">a decision of the </w:t>
      </w:r>
      <w:r w:rsidR="00C40BE8">
        <w:t>EU Court of Justice</w:t>
      </w:r>
      <w:r w:rsidR="00250EAA">
        <w:t xml:space="preserve">, which </w:t>
      </w:r>
      <w:r w:rsidR="007C5131">
        <w:t>emphasised</w:t>
      </w:r>
      <w:r w:rsidR="00250EAA">
        <w:t xml:space="preserve"> </w:t>
      </w:r>
      <w:r w:rsidR="00250EAA" w:rsidRPr="00250EAA">
        <w:rPr>
          <w:i/>
        </w:rPr>
        <w:t>jurisdiction</w:t>
      </w:r>
      <w:r w:rsidR="00250EAA">
        <w:t xml:space="preserve"> over physical location</w:t>
      </w:r>
      <w:r w:rsidR="00C40BE8">
        <w:t>.</w:t>
      </w:r>
      <w:r w:rsidR="00C40BE8" w:rsidRPr="003A693D">
        <w:rPr>
          <w:rStyle w:val="FootnoteReference"/>
        </w:rPr>
        <w:footnoteReference w:id="77"/>
      </w:r>
      <w:r w:rsidR="009F01CC">
        <w:t xml:space="preserve"> </w:t>
      </w:r>
      <w:r w:rsidR="005659DE">
        <w:t>Indeed</w:t>
      </w:r>
      <w:r w:rsidR="009F01CC">
        <w:t xml:space="preserve">, </w:t>
      </w:r>
      <w:r w:rsidR="005659DE">
        <w:t>regarding national data location restrictions, the Trusted Cloud Europe policy document stated:</w:t>
      </w:r>
      <w:r w:rsidR="005659DE" w:rsidRPr="003A693D">
        <w:rPr>
          <w:rStyle w:val="FootnoteReference"/>
        </w:rPr>
        <w:footnoteReference w:id="78"/>
      </w:r>
    </w:p>
    <w:p w14:paraId="296D46B3" w14:textId="77777777" w:rsidR="005659DE" w:rsidRDefault="005659DE" w:rsidP="0032339A"/>
    <w:p w14:paraId="603E183E" w14:textId="77777777" w:rsidR="005659DE" w:rsidRDefault="005659DE" w:rsidP="005659DE">
      <w:pPr>
        <w:pStyle w:val="quotes"/>
      </w:pPr>
      <w:r>
        <w:t>If common requirements can be found for similar use cases, Member States can choose to gradually phase out data location restrictions when they are deemed unnecessary. This does not imply that data controls should be abandoned; it is often possible and advisable to replace formal legal requirements (such as geographic location of the data) by the corresponding functional requirements (such as ensuring the accessibility and security of the data). State-of-the art security technologies could be regarded for some use cases as an alternative to data location restrictions. This goal oriented approach is technologically neutral, conducive to supporting innovation and new technologies, and enables public policy objectives to be more effectively reached.</w:t>
      </w:r>
    </w:p>
    <w:p w14:paraId="4934ECD9" w14:textId="77777777" w:rsidR="00730444" w:rsidRDefault="00730444" w:rsidP="0032339A"/>
    <w:p w14:paraId="0E6F1102" w14:textId="77777777" w:rsidR="00334D8D" w:rsidRDefault="00EF239E" w:rsidP="006F5D0B">
      <w:r>
        <w:t xml:space="preserve">Brazil </w:t>
      </w:r>
      <w:r w:rsidR="008156E1">
        <w:t xml:space="preserve">decided </w:t>
      </w:r>
      <w:r>
        <w:t xml:space="preserve">to drop </w:t>
      </w:r>
      <w:r w:rsidR="003B1A61">
        <w:t xml:space="preserve">a requirement </w:t>
      </w:r>
      <w:r w:rsidR="004B1EFB">
        <w:t>proposed in autumn 2013</w:t>
      </w:r>
      <w:r w:rsidR="00334D8D">
        <w:t>, after the Snowden revelations,</w:t>
      </w:r>
      <w:r w:rsidR="004B1EFB">
        <w:t xml:space="preserve"> </w:t>
      </w:r>
      <w:r>
        <w:t xml:space="preserve">to </w:t>
      </w:r>
      <w:r w:rsidR="00C76ED3">
        <w:t xml:space="preserve">store </w:t>
      </w:r>
      <w:r w:rsidR="007F6890">
        <w:t xml:space="preserve">all information regarding </w:t>
      </w:r>
      <w:r w:rsidR="00C76ED3">
        <w:t xml:space="preserve">Brazilian citizens </w:t>
      </w:r>
      <w:r w:rsidR="002B6706">
        <w:t xml:space="preserve">locally, </w:t>
      </w:r>
      <w:r w:rsidR="00C76ED3">
        <w:t xml:space="preserve">only in </w:t>
      </w:r>
      <w:r w:rsidR="007F6890">
        <w:t xml:space="preserve">servers physically located in </w:t>
      </w:r>
      <w:r w:rsidR="00C76ED3">
        <w:t>Brazil, ie to ‘</w:t>
      </w:r>
      <w:r w:rsidR="00C76ED3" w:rsidRPr="00C76ED3">
        <w:t>oblige internet service companies […] to install and use centres for the storage, management and dissemination of data within the national territory</w:t>
      </w:r>
      <w:r w:rsidR="00C76ED3">
        <w:t>’.</w:t>
      </w:r>
      <w:r w:rsidR="00C76ED3" w:rsidRPr="003A693D">
        <w:rPr>
          <w:rStyle w:val="FootnoteReference"/>
        </w:rPr>
        <w:footnoteReference w:id="79"/>
      </w:r>
      <w:r>
        <w:t xml:space="preserve"> </w:t>
      </w:r>
      <w:r w:rsidR="002B53F3">
        <w:t xml:space="preserve">The “forced data localisation” proposal was criticised on the basis that requiring </w:t>
      </w:r>
      <w:r w:rsidR="00180F88">
        <w:t xml:space="preserve">providers to build/use </w:t>
      </w:r>
      <w:r w:rsidR="002B53F3">
        <w:t>data centres/servers in Brazil would increase costs significantly</w:t>
      </w:r>
      <w:r w:rsidR="003E2A52">
        <w:t xml:space="preserve"> for users</w:t>
      </w:r>
      <w:r w:rsidR="002B53F3">
        <w:t>, “scare Internet companies away”</w:t>
      </w:r>
      <w:r w:rsidR="00180F88">
        <w:t xml:space="preserve">, </w:t>
      </w:r>
      <w:r w:rsidR="003E2A52">
        <w:t xml:space="preserve">not guarantee protection against nefarious actors to whom location of Internet-connected computers is irrelevant and who may intercept data if routed over the Internet, and </w:t>
      </w:r>
      <w:r w:rsidR="002B53F3">
        <w:t>make surveillance of Brazilian citizens easier for Brazil’s police and intelligence services.</w:t>
      </w:r>
      <w:r w:rsidR="002B53F3" w:rsidRPr="003A693D">
        <w:rPr>
          <w:rStyle w:val="FootnoteReference"/>
        </w:rPr>
        <w:footnoteReference w:id="80"/>
      </w:r>
      <w:r w:rsidR="002B53F3">
        <w:t xml:space="preserve"> W</w:t>
      </w:r>
      <w:r w:rsidR="004B1EFB">
        <w:t xml:space="preserve">hen passed in </w:t>
      </w:r>
      <w:r w:rsidR="00BC0166">
        <w:t xml:space="preserve">April </w:t>
      </w:r>
      <w:r w:rsidR="004B1EFB">
        <w:t>2014</w:t>
      </w:r>
      <w:r w:rsidR="00497F8E" w:rsidRPr="003A693D">
        <w:rPr>
          <w:rStyle w:val="FootnoteReference"/>
        </w:rPr>
        <w:footnoteReference w:id="81"/>
      </w:r>
      <w:r w:rsidR="004B1EFB">
        <w:t xml:space="preserve"> </w:t>
      </w:r>
      <w:r w:rsidR="002B53F3">
        <w:t xml:space="preserve">the law </w:t>
      </w:r>
      <w:r w:rsidR="00497F8E">
        <w:t>(</w:t>
      </w:r>
      <w:r w:rsidR="001E6709">
        <w:t>commonly known as Marco Civil da Internet</w:t>
      </w:r>
      <w:r w:rsidR="00CC6580">
        <w:t>, and now in effect</w:t>
      </w:r>
      <w:r w:rsidR="00497F8E">
        <w:t xml:space="preserve">) </w:t>
      </w:r>
      <w:r w:rsidR="00A03E7D">
        <w:t xml:space="preserve">instead </w:t>
      </w:r>
      <w:r w:rsidR="00E52C4B">
        <w:t>applie</w:t>
      </w:r>
      <w:r w:rsidR="002B53F3">
        <w:t>d</w:t>
      </w:r>
      <w:r w:rsidR="00E52C4B">
        <w:t xml:space="preserve"> Brazilian law </w:t>
      </w:r>
      <w:r w:rsidR="00E52C4B" w:rsidRPr="00E3128B">
        <w:t>extraterritorially</w:t>
      </w:r>
      <w:r w:rsidR="00E52C4B">
        <w:t xml:space="preserve">, </w:t>
      </w:r>
      <w:r w:rsidR="00E3128B">
        <w:t xml:space="preserve">extending Brazilian </w:t>
      </w:r>
      <w:r w:rsidR="00E3128B" w:rsidRPr="00E3128B">
        <w:rPr>
          <w:i/>
        </w:rPr>
        <w:t>jurisdiction</w:t>
      </w:r>
      <w:r w:rsidR="001E6709">
        <w:rPr>
          <w:i/>
        </w:rPr>
        <w:t>,</w:t>
      </w:r>
      <w:r w:rsidR="00E3128B">
        <w:t xml:space="preserve"> </w:t>
      </w:r>
      <w:r w:rsidR="001E6709">
        <w:t xml:space="preserve">including requirements to meet </w:t>
      </w:r>
      <w:r w:rsidR="00FB2A7A">
        <w:t xml:space="preserve">LEA </w:t>
      </w:r>
      <w:r w:rsidR="001E6709">
        <w:t xml:space="preserve">requests, </w:t>
      </w:r>
      <w:r w:rsidR="00497F8E">
        <w:t xml:space="preserve">even </w:t>
      </w:r>
      <w:r w:rsidR="00E3128B">
        <w:t xml:space="preserve">to </w:t>
      </w:r>
      <w:r w:rsidR="00497F8E" w:rsidRPr="00365C17">
        <w:rPr>
          <w:i/>
        </w:rPr>
        <w:t>non</w:t>
      </w:r>
      <w:r w:rsidR="00497F8E">
        <w:t xml:space="preserve">-Brazilian organisations in relation to </w:t>
      </w:r>
      <w:r w:rsidR="00C76E0E">
        <w:t xml:space="preserve">information on </w:t>
      </w:r>
      <w:r w:rsidR="00497F8E">
        <w:t>Brazilian citizens</w:t>
      </w:r>
      <w:r w:rsidR="00365C17">
        <w:t>,</w:t>
      </w:r>
      <w:r w:rsidR="0047197A">
        <w:t xml:space="preserve"> </w:t>
      </w:r>
      <w:r w:rsidR="00C76E0E" w:rsidRPr="001E6D8E">
        <w:t>wherever</w:t>
      </w:r>
      <w:r w:rsidR="00C76E0E">
        <w:t xml:space="preserve"> stored</w:t>
      </w:r>
      <w:r w:rsidR="00091B10">
        <w:t>.</w:t>
      </w:r>
      <w:r w:rsidR="005F5E83" w:rsidRPr="003A693D">
        <w:rPr>
          <w:rStyle w:val="FootnoteReference"/>
        </w:rPr>
        <w:footnoteReference w:id="82"/>
      </w:r>
      <w:r w:rsidR="00A14090">
        <w:t xml:space="preserve"> Widening extraterritoriality appears to be a trend.</w:t>
      </w:r>
      <w:r w:rsidR="00A14090" w:rsidRPr="00DC12FE">
        <w:t xml:space="preserve"> </w:t>
      </w:r>
      <w:r w:rsidR="00A14090">
        <w:t>T</w:t>
      </w:r>
      <w:r w:rsidR="00A14090" w:rsidRPr="00DC12FE">
        <w:t xml:space="preserve">he UK </w:t>
      </w:r>
      <w:r w:rsidR="00A14090">
        <w:t xml:space="preserve">recently passed </w:t>
      </w:r>
      <w:r w:rsidR="00A14090" w:rsidRPr="00361AE9">
        <w:t>The Data Retention and Investigatory Powers Act</w:t>
      </w:r>
      <w:r w:rsidR="00A14090">
        <w:t xml:space="preserve"> 2014 </w:t>
      </w:r>
      <w:r w:rsidR="00A14090" w:rsidRPr="00361AE9">
        <w:t>(DRIP</w:t>
      </w:r>
      <w:r w:rsidR="00BC7D14">
        <w:t>A</w:t>
      </w:r>
      <w:r w:rsidR="00A14090" w:rsidRPr="00361AE9">
        <w:t>)</w:t>
      </w:r>
      <w:r w:rsidR="00A14090">
        <w:t>,</w:t>
      </w:r>
      <w:r w:rsidR="00BC7D14" w:rsidRPr="003A693D">
        <w:rPr>
          <w:rStyle w:val="FootnoteReference"/>
        </w:rPr>
        <w:footnoteReference w:id="83"/>
      </w:r>
      <w:r w:rsidR="00A14090">
        <w:t xml:space="preserve"> under which non-UK service providers holding communications data of UK citizens, particularly webmail providers, could be forced to retain and disclose their data (s 4).</w:t>
      </w:r>
    </w:p>
    <w:p w14:paraId="55EC3AD7" w14:textId="77777777" w:rsidR="006F5D0B" w:rsidRDefault="006F5D0B" w:rsidP="006F5D0B"/>
    <w:p w14:paraId="629A1E06" w14:textId="77777777" w:rsidR="00575096" w:rsidRDefault="00672AE4" w:rsidP="006F5D0B">
      <w:r>
        <w:t>Russia</w:t>
      </w:r>
      <w:r w:rsidR="002A5011">
        <w:t>’s</w:t>
      </w:r>
      <w:r>
        <w:t xml:space="preserve"> </w:t>
      </w:r>
      <w:r w:rsidR="00651B77">
        <w:t>new law,</w:t>
      </w:r>
      <w:bookmarkStart w:id="280" w:name="_Ref393875405"/>
      <w:r w:rsidR="00326C44" w:rsidRPr="003A693D">
        <w:rPr>
          <w:rStyle w:val="FootnoteReference"/>
        </w:rPr>
        <w:footnoteReference w:id="84"/>
      </w:r>
      <w:bookmarkEnd w:id="280"/>
      <w:r w:rsidR="00651B77">
        <w:t xml:space="preserve"> </w:t>
      </w:r>
      <w:r w:rsidR="006C395D">
        <w:t>amend</w:t>
      </w:r>
      <w:r w:rsidR="00B555E1">
        <w:t>ing</w:t>
      </w:r>
      <w:r w:rsidR="006C395D">
        <w:t xml:space="preserve"> its personal data protection law </w:t>
      </w:r>
      <w:r w:rsidR="00326C44">
        <w:t xml:space="preserve">and taking effect </w:t>
      </w:r>
      <w:r w:rsidR="006C395D">
        <w:t>from</w:t>
      </w:r>
      <w:r w:rsidR="00651B77">
        <w:t xml:space="preserve"> 1 September 2016</w:t>
      </w:r>
      <w:r w:rsidR="006C395D">
        <w:t>,</w:t>
      </w:r>
      <w:bookmarkStart w:id="281" w:name="_Ref393875765"/>
      <w:r w:rsidR="00326C44" w:rsidRPr="003A693D">
        <w:rPr>
          <w:rStyle w:val="FootnoteReference"/>
        </w:rPr>
        <w:footnoteReference w:id="85"/>
      </w:r>
      <w:bookmarkEnd w:id="281"/>
      <w:r w:rsidR="00651B77">
        <w:t xml:space="preserve"> </w:t>
      </w:r>
      <w:r w:rsidR="002A5011">
        <w:t>require</w:t>
      </w:r>
      <w:r w:rsidR="00055178">
        <w:t>s</w:t>
      </w:r>
      <w:r w:rsidR="002A5011">
        <w:t xml:space="preserve"> that </w:t>
      </w:r>
      <w:r w:rsidR="00006964">
        <w:t>“</w:t>
      </w:r>
      <w:r w:rsidR="00006964" w:rsidRPr="00006964">
        <w:t>while collecting personal data, including by means of the internet, an operator should provide recording, systematization, storage and update of the Russian citizen’s personal data using databases located in the territory of the Russian Federation”</w:t>
      </w:r>
      <w:r w:rsidR="00B555E1">
        <w:t>,</w:t>
      </w:r>
      <w:bookmarkStart w:id="282" w:name="_Ref393875018"/>
      <w:r w:rsidR="00006964" w:rsidRPr="003A693D">
        <w:rPr>
          <w:rStyle w:val="FootnoteReference"/>
        </w:rPr>
        <w:footnoteReference w:id="86"/>
      </w:r>
      <w:bookmarkEnd w:id="282"/>
      <w:r w:rsidR="002A5011">
        <w:t xml:space="preserve"> </w:t>
      </w:r>
      <w:r w:rsidR="00B555E1">
        <w:t>with certain exceptions</w:t>
      </w:r>
      <w:r w:rsidR="00362909">
        <w:t xml:space="preserve"> eg “</w:t>
      </w:r>
      <w:r w:rsidR="00362909" w:rsidRPr="00362909">
        <w:t>personal data processing for the purpose of implementation of an international agreement or related Russian law</w:t>
      </w:r>
      <w:r w:rsidR="00362909">
        <w:t>”</w:t>
      </w:r>
      <w:bookmarkStart w:id="283" w:name="_Ref393875201"/>
      <w:r w:rsidR="00EA60C7">
        <w:t>.</w:t>
      </w:r>
      <w:r w:rsidR="00362909" w:rsidRPr="003A693D">
        <w:rPr>
          <w:rStyle w:val="FootnoteReference"/>
        </w:rPr>
        <w:footnoteReference w:id="87"/>
      </w:r>
      <w:bookmarkEnd w:id="283"/>
      <w:r w:rsidR="00B555E1">
        <w:t xml:space="preserve"> </w:t>
      </w:r>
      <w:r w:rsidR="00EA60C7">
        <w:t>T</w:t>
      </w:r>
      <w:r w:rsidR="00BA2DF6">
        <w:t xml:space="preserve">he locations of servers hosting such databases must be notified to </w:t>
      </w:r>
      <w:r w:rsidR="00BA2DF6" w:rsidRPr="00BA2DF6">
        <w:t>Roskomnadzor (the Federal Supervision Agency for Information Technologies and Communications)</w:t>
      </w:r>
      <w:bookmarkStart w:id="284" w:name="_Ref393876920"/>
      <w:r w:rsidR="00815641">
        <w:t>.</w:t>
      </w:r>
      <w:r w:rsidR="00BA2DF6" w:rsidRPr="003A693D">
        <w:rPr>
          <w:rStyle w:val="FootnoteReference"/>
        </w:rPr>
        <w:footnoteReference w:id="88"/>
      </w:r>
      <w:bookmarkEnd w:id="284"/>
      <w:r w:rsidR="00EA60C7">
        <w:t xml:space="preserve"> </w:t>
      </w:r>
      <w:r w:rsidR="00362909">
        <w:t xml:space="preserve">Furthermore, </w:t>
      </w:r>
      <w:r w:rsidR="00212A94">
        <w:t xml:space="preserve">non-compliant services </w:t>
      </w:r>
      <w:r w:rsidR="00F029EE">
        <w:t>may</w:t>
      </w:r>
      <w:r w:rsidR="00212A94">
        <w:t xml:space="preserve"> be added to a “blacklist” register of domain names, network addresses and webpage indexes</w:t>
      </w:r>
      <w:r w:rsidR="00450FD7" w:rsidRPr="003A693D">
        <w:rPr>
          <w:rStyle w:val="FootnoteReference"/>
        </w:rPr>
        <w:footnoteReference w:id="89"/>
      </w:r>
      <w:r w:rsidR="00212A94">
        <w:t xml:space="preserve"> </w:t>
      </w:r>
      <w:r w:rsidR="006902C2">
        <w:t xml:space="preserve">maintained by Roskomnadzor, </w:t>
      </w:r>
      <w:r w:rsidR="00F30085">
        <w:t xml:space="preserve">and </w:t>
      </w:r>
      <w:r w:rsidR="00362909">
        <w:t xml:space="preserve">Russian authorities </w:t>
      </w:r>
      <w:r w:rsidR="00F30085">
        <w:t xml:space="preserve">are empowered to </w:t>
      </w:r>
      <w:r w:rsidR="00362909">
        <w:t xml:space="preserve">require </w:t>
      </w:r>
      <w:r w:rsidR="00212A94">
        <w:t xml:space="preserve">restriction of </w:t>
      </w:r>
      <w:r w:rsidR="003F1646">
        <w:t xml:space="preserve">public Internet </w:t>
      </w:r>
      <w:r w:rsidR="00362909">
        <w:t>access</w:t>
      </w:r>
      <w:r w:rsidR="00F30085">
        <w:t xml:space="preserve"> to such services</w:t>
      </w:r>
      <w:r w:rsidR="00362909">
        <w:t>.</w:t>
      </w:r>
      <w:r w:rsidR="0016715A" w:rsidRPr="003A693D">
        <w:rPr>
          <w:rStyle w:val="FootnoteReference"/>
        </w:rPr>
        <w:footnoteReference w:id="90"/>
      </w:r>
      <w:r w:rsidR="00362909">
        <w:t xml:space="preserve"> </w:t>
      </w:r>
      <w:r w:rsidR="00976088">
        <w:t xml:space="preserve">Effectively, the law will </w:t>
      </w:r>
      <w:r w:rsidR="00AE3E2F">
        <w:t xml:space="preserve">prohibit </w:t>
      </w:r>
      <w:r w:rsidR="00976088">
        <w:t xml:space="preserve">non-Russian cloud and other Internet service providers </w:t>
      </w:r>
      <w:r w:rsidR="0016715A">
        <w:t xml:space="preserve">(including </w:t>
      </w:r>
      <w:r w:rsidR="00DF54E0">
        <w:t xml:space="preserve">search engines, </w:t>
      </w:r>
      <w:r w:rsidR="00E16C19">
        <w:t xml:space="preserve">social networks, </w:t>
      </w:r>
      <w:r w:rsidR="0016715A">
        <w:t xml:space="preserve">mobile app providers and web hosts) </w:t>
      </w:r>
      <w:r w:rsidR="00146245">
        <w:t xml:space="preserve">from </w:t>
      </w:r>
      <w:r w:rsidR="00976088">
        <w:t>provid</w:t>
      </w:r>
      <w:r w:rsidR="00146245">
        <w:t>ing</w:t>
      </w:r>
      <w:r w:rsidR="00976088">
        <w:t xml:space="preserve"> online services that involve processing personal data of Russian citizens, </w:t>
      </w:r>
      <w:r w:rsidR="00D837AF">
        <w:t xml:space="preserve">including email addresses and emails, </w:t>
      </w:r>
      <w:r w:rsidR="00976088">
        <w:t xml:space="preserve">unless they </w:t>
      </w:r>
      <w:r w:rsidR="00410194">
        <w:t xml:space="preserve">create databases of such data on </w:t>
      </w:r>
      <w:r w:rsidR="00976088">
        <w:t>Russia</w:t>
      </w:r>
      <w:r w:rsidR="00410194">
        <w:t>n-located servers</w:t>
      </w:r>
      <w:r w:rsidR="00F27EF5">
        <w:t>,</w:t>
      </w:r>
      <w:r w:rsidR="00976088" w:rsidRPr="003A693D">
        <w:rPr>
          <w:rStyle w:val="FootnoteReference"/>
        </w:rPr>
        <w:footnoteReference w:id="91"/>
      </w:r>
      <w:r w:rsidR="00976088">
        <w:t xml:space="preserve"> </w:t>
      </w:r>
      <w:r w:rsidR="00F27EF5">
        <w:t>which would entail establishing data centres in Russia or using Russian data centres</w:t>
      </w:r>
      <w:r w:rsidR="00632036">
        <w:t xml:space="preserve"> with associated costs </w:t>
      </w:r>
      <w:r w:rsidR="006321F7">
        <w:t xml:space="preserve">implications and tight timing </w:t>
      </w:r>
      <w:r w:rsidR="00074DA1">
        <w:t>even for Russian providers</w:t>
      </w:r>
      <w:r w:rsidR="00F27EF5">
        <w:t>.</w:t>
      </w:r>
      <w:bookmarkStart w:id="295" w:name="_Ref393877537"/>
      <w:r w:rsidR="00074DA1" w:rsidRPr="003A693D">
        <w:rPr>
          <w:rStyle w:val="FootnoteReference"/>
        </w:rPr>
        <w:footnoteReference w:id="92"/>
      </w:r>
      <w:bookmarkEnd w:id="295"/>
      <w:r w:rsidR="00F27EF5">
        <w:t xml:space="preserve"> </w:t>
      </w:r>
      <w:r w:rsidR="00575096">
        <w:t>Practical compliance may also be unclear regarding Russian citizens living outside Russia,</w:t>
      </w:r>
      <w:r w:rsidR="00575096" w:rsidRPr="003A693D">
        <w:rPr>
          <w:rStyle w:val="FootnoteReference"/>
        </w:rPr>
        <w:footnoteReference w:id="93"/>
      </w:r>
      <w:r w:rsidR="00575096">
        <w:t xml:space="preserve"> and </w:t>
      </w:r>
      <w:r w:rsidR="00575096" w:rsidRPr="00326C44">
        <w:t xml:space="preserve">how </w:t>
      </w:r>
      <w:r w:rsidR="00575096">
        <w:t xml:space="preserve">providers can </w:t>
      </w:r>
      <w:r w:rsidR="00575096" w:rsidRPr="00326C44">
        <w:t xml:space="preserve">verify the nationality of data subjects and whether the </w:t>
      </w:r>
      <w:r w:rsidR="00575096">
        <w:t xml:space="preserve">law </w:t>
      </w:r>
      <w:r w:rsidR="00575096" w:rsidRPr="00326C44">
        <w:t>will apply to them if data on nationality is not available.</w:t>
      </w:r>
      <w:r w:rsidR="00575096" w:rsidRPr="003A693D">
        <w:rPr>
          <w:rStyle w:val="FootnoteReference"/>
        </w:rPr>
        <w:footnoteReference w:id="94"/>
      </w:r>
      <w:r w:rsidR="0036602C">
        <w:t xml:space="preserve"> </w:t>
      </w:r>
      <w:r w:rsidR="001747D5">
        <w:t xml:space="preserve">More generally, </w:t>
      </w:r>
      <w:r w:rsidR="0036602C">
        <w:t xml:space="preserve">Russia's Association of Electronic Communication (RAEC), a </w:t>
      </w:r>
      <w:r w:rsidR="001747D5">
        <w:t xml:space="preserve">lobbying </w:t>
      </w:r>
      <w:r w:rsidR="0036602C">
        <w:t xml:space="preserve">group </w:t>
      </w:r>
      <w:r w:rsidR="001747D5">
        <w:t>for I</w:t>
      </w:r>
      <w:r w:rsidR="0036602C">
        <w:t xml:space="preserve">nternet </w:t>
      </w:r>
      <w:r w:rsidR="001747D5">
        <w:t>organisations</w:t>
      </w:r>
      <w:r w:rsidR="0036602C">
        <w:t xml:space="preserve">, warned that </w:t>
      </w:r>
      <w:r w:rsidR="001747D5">
        <w:t>“</w:t>
      </w:r>
      <w:r w:rsidR="0036602C">
        <w:t>many global internet services would be impossible</w:t>
      </w:r>
      <w:r w:rsidR="001747D5">
        <w:t>”</w:t>
      </w:r>
      <w:r w:rsidR="001747D5" w:rsidRPr="003A693D">
        <w:rPr>
          <w:rStyle w:val="FootnoteReference"/>
        </w:rPr>
        <w:footnoteReference w:id="95"/>
      </w:r>
      <w:r w:rsidR="00F80FC5">
        <w:t xml:space="preserve"> and Russian search engine Yandex </w:t>
      </w:r>
      <w:r w:rsidR="008C1128">
        <w:t xml:space="preserve">reportedly </w:t>
      </w:r>
      <w:r w:rsidR="00F80FC5">
        <w:t>considers the law “…</w:t>
      </w:r>
      <w:r w:rsidR="00F80FC5" w:rsidRPr="00F80FC5">
        <w:t>another step towards the strengthening of state control over the Internet in Russia, which has a negative impact on the development industry</w:t>
      </w:r>
      <w:r w:rsidR="00F80FC5">
        <w:t>”.</w:t>
      </w:r>
      <w:bookmarkStart w:id="300" w:name="_Ref396239838"/>
      <w:r w:rsidR="00F80FC5" w:rsidRPr="003A693D">
        <w:rPr>
          <w:rStyle w:val="FootnoteReference"/>
        </w:rPr>
        <w:footnoteReference w:id="96"/>
      </w:r>
      <w:bookmarkEnd w:id="300"/>
    </w:p>
    <w:p w14:paraId="4D7EB6CD" w14:textId="77777777" w:rsidR="00575096" w:rsidRDefault="00575096" w:rsidP="006F5D0B"/>
    <w:p w14:paraId="1137C286" w14:textId="77777777" w:rsidR="00730444" w:rsidRDefault="00953BD8" w:rsidP="00730444">
      <w:r>
        <w:t xml:space="preserve">Whether this law would achieve its goals depends on </w:t>
      </w:r>
      <w:r w:rsidR="001540D7">
        <w:t>the true nature of those</w:t>
      </w:r>
      <w:r>
        <w:t xml:space="preserve"> goals</w:t>
      </w:r>
      <w:r w:rsidR="00181D91">
        <w:t>, which seem unclear</w:t>
      </w:r>
      <w:r>
        <w:t>.</w:t>
      </w:r>
      <w:r w:rsidR="00181D91" w:rsidRPr="003A693D">
        <w:rPr>
          <w:rStyle w:val="FootnoteReference"/>
        </w:rPr>
        <w:footnoteReference w:id="97"/>
      </w:r>
      <w:r>
        <w:t xml:space="preserve"> </w:t>
      </w:r>
      <w:r w:rsidR="00D65FE7">
        <w:t xml:space="preserve">It has been suggested this move seems designed more to </w:t>
      </w:r>
      <w:r w:rsidR="006D4166">
        <w:t xml:space="preserve">facilitate </w:t>
      </w:r>
      <w:r w:rsidR="00D65FE7">
        <w:t xml:space="preserve">Russia’s </w:t>
      </w:r>
      <w:r w:rsidR="00D65FE7" w:rsidRPr="00AF1F15">
        <w:rPr>
          <w:i/>
        </w:rPr>
        <w:t>own</w:t>
      </w:r>
      <w:r w:rsidR="00D65FE7">
        <w:t xml:space="preserve"> access to its citizens’ data for the benefit of its intelligence agencie</w:t>
      </w:r>
      <w:r w:rsidR="00233AEB">
        <w:t>s</w:t>
      </w:r>
      <w:bookmarkStart w:id="303" w:name="_Ref393883056"/>
      <w:r w:rsidR="00FB2A7A">
        <w:t>/LEAs</w:t>
      </w:r>
      <w:r w:rsidR="00233AEB">
        <w:t>,</w:t>
      </w:r>
      <w:r w:rsidR="00D65FE7" w:rsidRPr="003A693D">
        <w:rPr>
          <w:rStyle w:val="FootnoteReference"/>
        </w:rPr>
        <w:footnoteReference w:id="98"/>
      </w:r>
      <w:bookmarkEnd w:id="303"/>
      <w:r w:rsidR="00D65FE7">
        <w:t xml:space="preserve"> </w:t>
      </w:r>
      <w:r w:rsidR="00F80C47">
        <w:t xml:space="preserve">whereas </w:t>
      </w:r>
      <w:r w:rsidR="00233AEB">
        <w:t xml:space="preserve">currently Russia would need to submit mutual legal assistance requests to obtain data from </w:t>
      </w:r>
      <w:r w:rsidR="00A344E4">
        <w:t>other countries.</w:t>
      </w:r>
      <w:r w:rsidR="00233AEB" w:rsidRPr="003A693D">
        <w:rPr>
          <w:rStyle w:val="FootnoteReference"/>
        </w:rPr>
        <w:footnoteReference w:id="99"/>
      </w:r>
      <w:r w:rsidR="00233AEB">
        <w:t xml:space="preserve"> </w:t>
      </w:r>
      <w:r w:rsidR="00D65FE7">
        <w:t>Even so, encryption of such data may prevent, hinder or delay such access</w:t>
      </w:r>
      <w:r w:rsidR="00750791">
        <w:t>, although Russian government authorities may well have the resources to decrypt specifically-targeted data</w:t>
      </w:r>
      <w:r w:rsidR="00D65FE7">
        <w:t>.</w:t>
      </w:r>
      <w:r w:rsidR="00750791">
        <w:t xml:space="preserve"> </w:t>
      </w:r>
      <w:r w:rsidR="008005D1">
        <w:t xml:space="preserve">An </w:t>
      </w:r>
      <w:r w:rsidR="00CB33F0">
        <w:t xml:space="preserve">avowed </w:t>
      </w:r>
      <w:r w:rsidR="00345A66">
        <w:t xml:space="preserve">objective </w:t>
      </w:r>
      <w:r w:rsidR="003E1BFE">
        <w:t xml:space="preserve">of Russia’s new law </w:t>
      </w:r>
      <w:r w:rsidR="00CB33F0">
        <w:t xml:space="preserve">is </w:t>
      </w:r>
      <w:r>
        <w:t xml:space="preserve">to prevent or at least impede digital access to such data </w:t>
      </w:r>
      <w:r w:rsidR="0047197A">
        <w:t>by persons outside Russia</w:t>
      </w:r>
      <w:r w:rsidR="00450FD7">
        <w:t>, particularly non-Russian intelligence agencies</w:t>
      </w:r>
      <w:r w:rsidR="00CB33F0">
        <w:t>.</w:t>
      </w:r>
      <w:r w:rsidR="00450FD7" w:rsidRPr="003A693D">
        <w:rPr>
          <w:rStyle w:val="FootnoteReference"/>
        </w:rPr>
        <w:footnoteReference w:id="100"/>
      </w:r>
      <w:r w:rsidR="0047197A">
        <w:t xml:space="preserve"> </w:t>
      </w:r>
      <w:r w:rsidR="00CB33F0">
        <w:t>However</w:t>
      </w:r>
      <w:r w:rsidR="00AF1F15">
        <w:t xml:space="preserve">, this could be defeated </w:t>
      </w:r>
      <w:r w:rsidR="001540D7">
        <w:t xml:space="preserve">relatively easily </w:t>
      </w:r>
      <w:r w:rsidR="00AF1F15">
        <w:t xml:space="preserve">because remote access to such data from outside Russia is </w:t>
      </w:r>
      <w:r w:rsidR="00AF31FD">
        <w:t xml:space="preserve">technically </w:t>
      </w:r>
      <w:r w:rsidR="00AF1F15">
        <w:t xml:space="preserve">possible over the Internet, </w:t>
      </w:r>
      <w:r w:rsidR="00F27EF5">
        <w:t xml:space="preserve">and </w:t>
      </w:r>
      <w:r w:rsidR="00EF3615">
        <w:t>providers (Russian or non-Russian) subject to another jurisdiction’s laws may be compelled to retrieve such data eg by warrant.</w:t>
      </w:r>
      <w:bookmarkStart w:id="323" w:name="_Ref394686067"/>
      <w:r w:rsidR="00EF3615" w:rsidRPr="003A693D">
        <w:rPr>
          <w:rStyle w:val="FootnoteReference"/>
        </w:rPr>
        <w:footnoteReference w:id="101"/>
      </w:r>
      <w:bookmarkEnd w:id="323"/>
      <w:r w:rsidR="00EF3615">
        <w:t xml:space="preserve"> </w:t>
      </w:r>
      <w:r w:rsidR="0040480C">
        <w:t>E</w:t>
      </w:r>
      <w:r w:rsidR="00AF1F15">
        <w:t>ven data stored in Russia, if uploaded, downloaded</w:t>
      </w:r>
      <w:r w:rsidR="002A5011">
        <w:t xml:space="preserve">, </w:t>
      </w:r>
      <w:r w:rsidR="00AF1F15">
        <w:t>or otherwise transmitted over the Internet, may be intercepted b</w:t>
      </w:r>
      <w:r w:rsidR="00D65FE7">
        <w:t xml:space="preserve">y persons from other countries. Which brings us back to the </w:t>
      </w:r>
      <w:r w:rsidR="00043F61">
        <w:t xml:space="preserve">wider Internet </w:t>
      </w:r>
      <w:r w:rsidR="00C71205">
        <w:t xml:space="preserve">physical </w:t>
      </w:r>
      <w:r w:rsidR="00923E47">
        <w:t>routing issue</w:t>
      </w:r>
      <w:r w:rsidR="004D6A25">
        <w:t>.</w:t>
      </w:r>
    </w:p>
    <w:p w14:paraId="232E3F4F" w14:textId="77777777" w:rsidR="00811462" w:rsidRDefault="00811462" w:rsidP="00730444"/>
    <w:p w14:paraId="403F8F1E" w14:textId="77777777" w:rsidR="00811462" w:rsidRDefault="003445E1" w:rsidP="00811462">
      <w:r>
        <w:t xml:space="preserve">What are some other possible issues </w:t>
      </w:r>
      <w:r w:rsidR="004B2450">
        <w:t xml:space="preserve">and limitations </w:t>
      </w:r>
      <w:r>
        <w:t>with physical routing only through a particular nation or region</w:t>
      </w:r>
      <w:r w:rsidR="00EC4CE9">
        <w:t>?</w:t>
      </w:r>
      <w:r>
        <w:t xml:space="preserve"> </w:t>
      </w:r>
      <w:r w:rsidR="005C51D3">
        <w:t>German-only</w:t>
      </w:r>
      <w:r w:rsidR="00043F61">
        <w:t xml:space="preserve"> routing has been </w:t>
      </w:r>
      <w:r w:rsidR="00134AAA">
        <w:t xml:space="preserve">summarised as, </w:t>
      </w:r>
      <w:r w:rsidR="005C51D3">
        <w:t>“</w:t>
      </w:r>
      <w:r w:rsidR="005C51D3" w:rsidRPr="005C51D3">
        <w:t>when the sender and recipient of any Internet data are in Germany their data is not sent via another country, as it sometimes is today</w:t>
      </w:r>
      <w:r w:rsidR="005C51D3">
        <w:t>”,</w:t>
      </w:r>
      <w:bookmarkStart w:id="324" w:name="_Ref393737961"/>
      <w:r w:rsidR="005C51D3" w:rsidRPr="003A693D">
        <w:rPr>
          <w:rStyle w:val="FootnoteReference"/>
        </w:rPr>
        <w:footnoteReference w:id="102"/>
      </w:r>
      <w:bookmarkEnd w:id="324"/>
      <w:r w:rsidR="005C51D3">
        <w:t xml:space="preserve"> or EU-only routing as</w:t>
      </w:r>
      <w:r w:rsidR="00DA435F">
        <w:t>,</w:t>
      </w:r>
      <w:r w:rsidR="005C51D3">
        <w:t xml:space="preserve"> </w:t>
      </w:r>
      <w:r w:rsidR="00134AAA">
        <w:t>“EU-wide statutory requirements that electronic transmissions between EU residents stay within the territory of the EU…</w:t>
      </w:r>
      <w:r w:rsidR="00A86596">
        <w:t xml:space="preserve"> that all data generated within the EU not be unnecessarily routed outside of the EU</w:t>
      </w:r>
      <w:r w:rsidR="00134AAA">
        <w:t>”</w:t>
      </w:r>
      <w:r w:rsidR="009334B4">
        <w:t>.</w:t>
      </w:r>
      <w:bookmarkStart w:id="325" w:name="_Ref393739315"/>
      <w:r w:rsidR="00134AAA" w:rsidRPr="003A693D">
        <w:rPr>
          <w:rStyle w:val="FootnoteReference"/>
        </w:rPr>
        <w:footnoteReference w:id="103"/>
      </w:r>
      <w:bookmarkEnd w:id="325"/>
    </w:p>
    <w:p w14:paraId="61624E6F" w14:textId="77777777" w:rsidR="00730444" w:rsidRDefault="00730444" w:rsidP="00730444"/>
    <w:p w14:paraId="1367DEAE" w14:textId="77777777" w:rsidR="00A63869" w:rsidRDefault="00AD2AFF" w:rsidP="00B703FF">
      <w:r>
        <w:t xml:space="preserve">A fair </w:t>
      </w:r>
      <w:r w:rsidR="00EA1F6E">
        <w:t xml:space="preserve">question </w:t>
      </w:r>
      <w:r>
        <w:t xml:space="preserve">to ask </w:t>
      </w:r>
      <w:r w:rsidR="00EA1F6E">
        <w:t xml:space="preserve">is, to </w:t>
      </w:r>
      <w:r w:rsidR="00775BD4">
        <w:t xml:space="preserve">what extent </w:t>
      </w:r>
      <w:r w:rsidR="00775BD4" w:rsidRPr="00F04E3D">
        <w:rPr>
          <w:i/>
        </w:rPr>
        <w:t>are</w:t>
      </w:r>
      <w:r w:rsidR="00775BD4">
        <w:t xml:space="preserve"> European Internet communication</w:t>
      </w:r>
      <w:r w:rsidR="00C44883">
        <w:t>s</w:t>
      </w:r>
      <w:r w:rsidR="00775BD4">
        <w:t xml:space="preserve"> </w:t>
      </w:r>
      <w:r w:rsidR="00A6106A">
        <w:t xml:space="preserve">actually </w:t>
      </w:r>
      <w:commentRangeStart w:id="326"/>
      <w:r w:rsidR="00775BD4">
        <w:t>routed</w:t>
      </w:r>
      <w:commentRangeEnd w:id="326"/>
      <w:r w:rsidR="00C5053C">
        <w:rPr>
          <w:rStyle w:val="CommentReference"/>
        </w:rPr>
        <w:commentReference w:id="326"/>
      </w:r>
      <w:r w:rsidR="00775BD4">
        <w:t xml:space="preserve"> through the USA </w:t>
      </w:r>
      <w:r w:rsidR="00F04E3D">
        <w:t xml:space="preserve">or otherwise outside the EU, </w:t>
      </w:r>
      <w:r w:rsidR="00A6106A">
        <w:t>currently</w:t>
      </w:r>
      <w:r w:rsidR="00EC4CE9">
        <w:t>?</w:t>
      </w:r>
      <w:r w:rsidR="00775BD4">
        <w:t xml:space="preserve"> </w:t>
      </w:r>
      <w:r w:rsidR="00C972C2">
        <w:t>A 2001 report for the European Parliament noted, regarding cable communications, that</w:t>
      </w:r>
      <w:r w:rsidR="00A63869">
        <w:t>:</w:t>
      </w:r>
    </w:p>
    <w:p w14:paraId="12D67156" w14:textId="77777777" w:rsidR="00A63869" w:rsidRDefault="00A63869" w:rsidP="00B703FF"/>
    <w:p w14:paraId="47C6A597" w14:textId="77777777" w:rsidR="00A63869" w:rsidRDefault="00674FEB" w:rsidP="00A63869">
      <w:pPr>
        <w:pStyle w:val="quotes"/>
      </w:pPr>
      <w:r w:rsidRPr="00674FEB">
        <w:t>At the time of the science backbone, the switches for the routing of global Internet communications were situated in the USA. For that reason, at that time intelligence services could intercept a substantial proportion of European Internet communications. Today, only a small proportion of intra-European Internet communications are routed via the USA</w:t>
      </w:r>
      <w:r>
        <w:t xml:space="preserve">. </w:t>
      </w:r>
      <w:r w:rsidR="00C972C2" w:rsidRPr="00D55119">
        <w:t>A small proportion of intra-European communications are routed via a switch in London to which, since foreign communications are involved, the British monitoring station GCHQ has access. The majority of communications do not leave the continent: for example, more than 95% of intra-German Internet communications are routed via a switch in Frankfurt.</w:t>
      </w:r>
      <w:r w:rsidR="00C972C2">
        <w:t>”</w:t>
      </w:r>
      <w:bookmarkStart w:id="327" w:name="_Ref393808905"/>
      <w:r w:rsidR="00DF7825" w:rsidRPr="003A693D">
        <w:rPr>
          <w:rStyle w:val="FootnoteReference"/>
        </w:rPr>
        <w:footnoteReference w:id="104"/>
      </w:r>
      <w:bookmarkEnd w:id="327"/>
    </w:p>
    <w:p w14:paraId="2ACB7849" w14:textId="77777777" w:rsidR="001F240A" w:rsidRDefault="001F240A" w:rsidP="00B703FF">
      <w:pPr>
        <w:rPr>
          <w:b/>
          <w:i/>
        </w:rPr>
      </w:pPr>
    </w:p>
    <w:p w14:paraId="5AD2479C" w14:textId="77777777" w:rsidR="00B703FF" w:rsidRDefault="00C972C2" w:rsidP="00B703FF">
      <w:commentRangeStart w:id="332"/>
      <w:commentRangeStart w:id="333"/>
      <w:r w:rsidRPr="00CB6EB2">
        <w:rPr>
          <w:b/>
          <w:i/>
        </w:rPr>
        <w:t>Possible empirical research</w:t>
      </w:r>
      <w:r w:rsidR="008A5CD1" w:rsidRPr="00CB6EB2">
        <w:rPr>
          <w:b/>
          <w:i/>
        </w:rPr>
        <w:t xml:space="preserve"> being considered by MCCRC</w:t>
      </w:r>
      <w:r w:rsidR="008A5CD1">
        <w:t xml:space="preserve"> is to update that</w:t>
      </w:r>
      <w:r w:rsidR="00CB6EB2">
        <w:t xml:space="preserve"> finding</w:t>
      </w:r>
      <w:r w:rsidR="008A5CD1">
        <w:t>,</w:t>
      </w:r>
      <w:r>
        <w:t xml:space="preserve"> map</w:t>
      </w:r>
      <w:r w:rsidR="008A5CD1">
        <w:t>ping</w:t>
      </w:r>
      <w:r>
        <w:t xml:space="preserve"> </w:t>
      </w:r>
      <w:r w:rsidR="008A5CD1">
        <w:t xml:space="preserve">typical data </w:t>
      </w:r>
      <w:r>
        <w:t xml:space="preserve">flows out of and into </w:t>
      </w:r>
      <w:r w:rsidR="008A5CD1">
        <w:t>the EU</w:t>
      </w:r>
      <w:r>
        <w:t>, incl</w:t>
      </w:r>
      <w:r w:rsidR="008A5CD1">
        <w:t>uding</w:t>
      </w:r>
      <w:r w:rsidR="00B703FF">
        <w:t xml:space="preserve"> transit.</w:t>
      </w:r>
      <w:commentRangeEnd w:id="332"/>
      <w:r w:rsidR="00CE7AE1">
        <w:rPr>
          <w:rStyle w:val="CommentReference"/>
        </w:rPr>
        <w:commentReference w:id="332"/>
      </w:r>
      <w:commentRangeEnd w:id="333"/>
      <w:r w:rsidR="0041161D">
        <w:rPr>
          <w:rStyle w:val="CommentReference"/>
        </w:rPr>
        <w:commentReference w:id="333"/>
      </w:r>
    </w:p>
    <w:p w14:paraId="50120343" w14:textId="77777777" w:rsidR="00C71205" w:rsidRDefault="00C71205" w:rsidP="00B703FF"/>
    <w:p w14:paraId="5E140824" w14:textId="77777777" w:rsidR="009F7A9A" w:rsidRDefault="004F0F26" w:rsidP="00B703FF">
      <w:r>
        <w:t xml:space="preserve">Other issues include </w:t>
      </w:r>
      <w:r w:rsidR="00AD2AFF">
        <w:t xml:space="preserve">trade law. </w:t>
      </w:r>
      <w:r w:rsidR="009F7A9A">
        <w:t xml:space="preserve">Current </w:t>
      </w:r>
      <w:r w:rsidR="00AB0281">
        <w:t xml:space="preserve">TTIP </w:t>
      </w:r>
      <w:r w:rsidR="009F7A9A">
        <w:t>trade negotiations between the EU and the US have already been mentioned.</w:t>
      </w:r>
      <w:r w:rsidR="009F7A9A" w:rsidRPr="003A693D">
        <w:rPr>
          <w:rStyle w:val="FootnoteReference"/>
        </w:rPr>
        <w:footnoteReference w:id="105"/>
      </w:r>
      <w:r w:rsidR="009F7A9A">
        <w:t xml:space="preserve"> </w:t>
      </w:r>
      <w:r w:rsidR="00AD2AFF">
        <w:t xml:space="preserve">The </w:t>
      </w:r>
      <w:r w:rsidR="00AD2AFF" w:rsidRPr="00256169">
        <w:t xml:space="preserve">Office of the United States Trade Representative </w:t>
      </w:r>
      <w:r w:rsidR="00AD2AFF">
        <w:t>opined that Schengen routing “appears to be a means of providing protectionist advantage to EU-based ICT suppliers” and that “any mandatory intra-EU routing may raise questions with respect to compliance with the EU’s trade obligations with respect to Internet-enabled services.”</w:t>
      </w:r>
      <w:r w:rsidR="00AD2AFF" w:rsidRPr="003A693D">
        <w:rPr>
          <w:rStyle w:val="FootnoteReference"/>
        </w:rPr>
        <w:footnoteReference w:id="106"/>
      </w:r>
      <w:r w:rsidR="00D60271">
        <w:t xml:space="preserve"> </w:t>
      </w:r>
      <w:r w:rsidR="004B3DF1">
        <w:t xml:space="preserve"> </w:t>
      </w:r>
      <w:r w:rsidR="00AB0281">
        <w:t>European politicians have reacted negatively, rejecting suggestions of protectionism, and any Schengen cloud may even threaten TTIP.</w:t>
      </w:r>
      <w:r w:rsidR="00AB0281" w:rsidRPr="003A693D">
        <w:rPr>
          <w:rStyle w:val="FootnoteReference"/>
        </w:rPr>
        <w:footnoteReference w:id="107"/>
      </w:r>
    </w:p>
    <w:p w14:paraId="41892F02" w14:textId="77777777" w:rsidR="00B703FF" w:rsidRDefault="00B703FF" w:rsidP="00B703FF"/>
    <w:p w14:paraId="46DD4913" w14:textId="77777777" w:rsidR="00723EFE" w:rsidRDefault="00914AF6" w:rsidP="00723EFE">
      <w:r>
        <w:t>M</w:t>
      </w:r>
      <w:r w:rsidR="004345EB">
        <w:t xml:space="preserve">echanisms to </w:t>
      </w:r>
      <w:r w:rsidR="005D26F8">
        <w:t xml:space="preserve">restrict </w:t>
      </w:r>
      <w:r w:rsidR="004345EB">
        <w:t xml:space="preserve">physical location of data and/or routing </w:t>
      </w:r>
      <w:r w:rsidR="007D0176">
        <w:t xml:space="preserve">may be </w:t>
      </w:r>
      <w:r w:rsidR="008913E5">
        <w:t xml:space="preserve">feasible </w:t>
      </w:r>
      <w:r w:rsidR="004E3ADD">
        <w:t>technically.</w:t>
      </w:r>
      <w:r w:rsidR="005D26F8" w:rsidRPr="003A693D">
        <w:rPr>
          <w:rStyle w:val="FootnoteReference"/>
        </w:rPr>
        <w:footnoteReference w:id="108"/>
      </w:r>
      <w:r w:rsidR="004E3ADD">
        <w:t xml:space="preserve"> </w:t>
      </w:r>
      <w:r w:rsidR="00BD318D">
        <w:t xml:space="preserve">Indeed, some providers already process, or offer the </w:t>
      </w:r>
      <w:r w:rsidR="00E94657">
        <w:t xml:space="preserve">choice of </w:t>
      </w:r>
      <w:r w:rsidR="00BD318D">
        <w:t xml:space="preserve">processing, customer data in data centres located geographically close to users, to reduce latency </w:t>
      </w:r>
      <w:r w:rsidR="00F25388">
        <w:t>–</w:t>
      </w:r>
      <w:r w:rsidR="00E94657">
        <w:t xml:space="preserve"> </w:t>
      </w:r>
      <w:r w:rsidR="00F25388">
        <w:t xml:space="preserve">often </w:t>
      </w:r>
      <w:r w:rsidR="00BD318D">
        <w:t>for performance and availability rather than legal reasons.</w:t>
      </w:r>
      <w:r w:rsidR="00BD318D" w:rsidRPr="003A693D">
        <w:rPr>
          <w:rStyle w:val="FootnoteReference"/>
        </w:rPr>
        <w:footnoteReference w:id="109"/>
      </w:r>
      <w:r w:rsidR="00BD318D">
        <w:t xml:space="preserve"> </w:t>
      </w:r>
      <w:r w:rsidR="004E3ADD">
        <w:t xml:space="preserve">However, for national or Schengen </w:t>
      </w:r>
      <w:r w:rsidR="004E3ADD" w:rsidRPr="004936B7">
        <w:rPr>
          <w:i/>
        </w:rPr>
        <w:t>routing</w:t>
      </w:r>
      <w:r w:rsidR="004936B7">
        <w:rPr>
          <w:i/>
        </w:rPr>
        <w:t xml:space="preserve"> </w:t>
      </w:r>
      <w:r w:rsidR="004936B7" w:rsidRPr="004936B7">
        <w:t>of data</w:t>
      </w:r>
      <w:r w:rsidR="004E3ADD">
        <w:t xml:space="preserve">, </w:t>
      </w:r>
      <w:r w:rsidR="009F032D">
        <w:t xml:space="preserve">as well as </w:t>
      </w:r>
      <w:r w:rsidR="00D54F8E">
        <w:t xml:space="preserve">addressing </w:t>
      </w:r>
      <w:r w:rsidR="009F032D">
        <w:t xml:space="preserve">various technical </w:t>
      </w:r>
      <w:r w:rsidR="00D54F8E">
        <w:t>issues</w:t>
      </w:r>
      <w:r w:rsidR="009F032D">
        <w:t>,</w:t>
      </w:r>
      <w:r w:rsidR="009F032D" w:rsidRPr="003A693D">
        <w:rPr>
          <w:rStyle w:val="FootnoteReference"/>
        </w:rPr>
        <w:footnoteReference w:id="110"/>
      </w:r>
      <w:r w:rsidR="009F032D">
        <w:t xml:space="preserve"> </w:t>
      </w:r>
      <w:r w:rsidR="004E3ADD">
        <w:t xml:space="preserve">the involvement </w:t>
      </w:r>
      <w:r w:rsidR="00471C50">
        <w:t xml:space="preserve">of </w:t>
      </w:r>
      <w:r w:rsidR="004E3ADD">
        <w:t xml:space="preserve">multiple </w:t>
      </w:r>
      <w:r w:rsidR="00471C50">
        <w:t>Internet providers</w:t>
      </w:r>
      <w:r w:rsidR="00A1700B">
        <w:t xml:space="preserve"> </w:t>
      </w:r>
      <w:r w:rsidR="004E3ADD">
        <w:t>would be needed, whether through voluntary cooperation or legal compulsion</w:t>
      </w:r>
      <w:r w:rsidR="00471C50">
        <w:t>.</w:t>
      </w:r>
      <w:r w:rsidR="00471C50" w:rsidRPr="003A693D">
        <w:rPr>
          <w:rStyle w:val="FootnoteReference"/>
        </w:rPr>
        <w:footnoteReference w:id="111"/>
      </w:r>
      <w:r w:rsidR="00A17ED9">
        <w:t xml:space="preserve"> </w:t>
      </w:r>
      <w:r w:rsidR="00D52DAF">
        <w:t>Also, geographical routing may be</w:t>
      </w:r>
      <w:r w:rsidR="00A71C96">
        <w:t xml:space="preserve"> somewhat</w:t>
      </w:r>
      <w:r w:rsidR="0004696C">
        <w:t xml:space="preserve"> artificial</w:t>
      </w:r>
      <w:r w:rsidR="00D52DAF">
        <w:t xml:space="preserve">, eg </w:t>
      </w:r>
      <w:r w:rsidR="0004696C">
        <w:t xml:space="preserve">US authorities </w:t>
      </w:r>
      <w:r w:rsidR="00D52DAF">
        <w:t xml:space="preserve">deliberately routing traffic between US citizens </w:t>
      </w:r>
      <w:r w:rsidR="0004696C">
        <w:t xml:space="preserve">externally </w:t>
      </w:r>
      <w:r w:rsidR="00D52DAF">
        <w:t>outside the USA in order to get round</w:t>
      </w:r>
      <w:r w:rsidR="00723EFE">
        <w:t xml:space="preserve"> US laws</w:t>
      </w:r>
      <w:r w:rsidR="0004696C">
        <w:t xml:space="preserve"> that forbid interception otherwise,</w:t>
      </w:r>
      <w:r w:rsidR="00D52DAF" w:rsidRPr="003A693D">
        <w:rPr>
          <w:rStyle w:val="FootnoteReference"/>
        </w:rPr>
        <w:footnoteReference w:id="112"/>
      </w:r>
      <w:r w:rsidR="0004696C">
        <w:t xml:space="preserve"> and the UK intercepting communications between UK citizens on the basis that they flow through US services and are therefore “external”.</w:t>
      </w:r>
      <w:r w:rsidR="0004696C" w:rsidRPr="003A693D">
        <w:rPr>
          <w:rStyle w:val="FootnoteReference"/>
        </w:rPr>
        <w:footnoteReference w:id="113"/>
      </w:r>
    </w:p>
    <w:p w14:paraId="32494694" w14:textId="77777777" w:rsidR="00723EFE" w:rsidRDefault="00723EFE" w:rsidP="00730444"/>
    <w:p w14:paraId="40256C17" w14:textId="77777777" w:rsidR="0014448E" w:rsidRDefault="0031052C" w:rsidP="00D52DAF">
      <w:r>
        <w:t>There are also l</w:t>
      </w:r>
      <w:r w:rsidR="00D52DAF">
        <w:t>imitations</w:t>
      </w:r>
      <w:r w:rsidR="005D26F8">
        <w:t xml:space="preserve"> </w:t>
      </w:r>
      <w:r w:rsidR="003F3178">
        <w:t xml:space="preserve">with trying to constrain physical location or routing, as mentioned above </w:t>
      </w:r>
      <w:r w:rsidR="002105A7">
        <w:t xml:space="preserve">regarding </w:t>
      </w:r>
      <w:r w:rsidR="003F3178">
        <w:t xml:space="preserve">emails sent to recipients in another country, or </w:t>
      </w:r>
      <w:commentRangeStart w:id="340"/>
      <w:r w:rsidR="003F3178">
        <w:t xml:space="preserve">where </w:t>
      </w:r>
      <w:r w:rsidR="00E03DA3">
        <w:t xml:space="preserve">services or hardware/software used </w:t>
      </w:r>
      <w:commentRangeEnd w:id="340"/>
      <w:r w:rsidR="00D72A15">
        <w:rPr>
          <w:rStyle w:val="CommentReference"/>
        </w:rPr>
        <w:commentReference w:id="340"/>
      </w:r>
      <w:r w:rsidR="00E03DA3">
        <w:t xml:space="preserve">are </w:t>
      </w:r>
      <w:r w:rsidR="006D67BC">
        <w:t xml:space="preserve">controlled by </w:t>
      </w:r>
      <w:r w:rsidR="003F3178">
        <w:t xml:space="preserve">providers </w:t>
      </w:r>
      <w:ins w:id="341" w:author="Kuan Hon" w:date="2014-08-19T19:19:00Z">
        <w:r w:rsidR="001A1A2A">
          <w:t xml:space="preserve">(including certificate authorities) who are </w:t>
        </w:r>
      </w:ins>
      <w:r w:rsidR="003F3178">
        <w:t>subject to foreign jurisdictions</w:t>
      </w:r>
      <w:r w:rsidR="00041CDE">
        <w:t>,</w:t>
      </w:r>
      <w:r w:rsidR="0010522F" w:rsidRPr="003A693D">
        <w:rPr>
          <w:rStyle w:val="FootnoteReference"/>
        </w:rPr>
        <w:footnoteReference w:id="114"/>
      </w:r>
      <w:r w:rsidR="003F3178">
        <w:t xml:space="preserve"> </w:t>
      </w:r>
      <w:r w:rsidR="00E03DA3">
        <w:t xml:space="preserve">who may be </w:t>
      </w:r>
      <w:r w:rsidR="003F3178">
        <w:t xml:space="preserve">legally compelled to access </w:t>
      </w:r>
      <w:r w:rsidR="00A80B73">
        <w:t xml:space="preserve">and disclose </w:t>
      </w:r>
      <w:r w:rsidR="003F3178">
        <w:t xml:space="preserve">data: </w:t>
      </w:r>
      <w:r w:rsidR="00A80B73">
        <w:t>“</w:t>
      </w:r>
      <w:r w:rsidR="003F3178" w:rsidRPr="00DA7B60">
        <w:t>The point of a German-only Internet becomes moot</w:t>
      </w:r>
      <w:r w:rsidR="00C0447C">
        <w:t xml:space="preserve">… </w:t>
      </w:r>
      <w:r w:rsidR="003F3178" w:rsidRPr="00DA7B60">
        <w:t>the moment a customer uses services, such as Google, that transfer their data traffic using foreign infrastructure and thereby renders it subject to the laws of those countries.</w:t>
      </w:r>
      <w:r w:rsidR="00A80B73">
        <w:t>”</w:t>
      </w:r>
      <w:r w:rsidR="00A80B73" w:rsidRPr="003A693D">
        <w:rPr>
          <w:rStyle w:val="FootnoteReference"/>
        </w:rPr>
        <w:footnoteReference w:id="115"/>
      </w:r>
      <w:r w:rsidR="004D6A25">
        <w:t xml:space="preserve"> Indeed, a DT representative acknowledged that “</w:t>
      </w:r>
      <w:r w:rsidR="004D6A25" w:rsidRPr="00BD6087">
        <w:t>If users access services outside of this national - or Schengen - routing system (we propose expanding the system to the Schengen Area), then it won't work. The data will have to be exchanged with that in the United States, and then American regulations apply</w:t>
      </w:r>
      <w:r w:rsidR="004D6A25">
        <w:t>”</w:t>
      </w:r>
      <w:r w:rsidR="00952068">
        <w:t>, and “</w:t>
      </w:r>
      <w:r w:rsidR="00952068" w:rsidRPr="00923E47">
        <w:t>in order to access your data while abroad, you will have to go over foreign networks</w:t>
      </w:r>
      <w:r w:rsidR="00952068">
        <w:t>”.</w:t>
      </w:r>
      <w:bookmarkStart w:id="344" w:name="_Ref393738263"/>
      <w:r w:rsidR="00952068" w:rsidRPr="003A693D">
        <w:rPr>
          <w:rStyle w:val="FootnoteReference"/>
        </w:rPr>
        <w:footnoteReference w:id="116"/>
      </w:r>
      <w:bookmarkEnd w:id="344"/>
    </w:p>
    <w:p w14:paraId="76B07D67" w14:textId="77777777" w:rsidR="0014448E" w:rsidRDefault="0014448E" w:rsidP="00D52DAF"/>
    <w:p w14:paraId="6BC7CA75" w14:textId="77777777" w:rsidR="00B97592" w:rsidRDefault="00B97592" w:rsidP="00D52DAF">
      <w:r>
        <w:t xml:space="preserve">Furthermore, </w:t>
      </w:r>
      <w:r w:rsidR="00E24151">
        <w:t xml:space="preserve">if the objective of </w:t>
      </w:r>
      <w:r>
        <w:t xml:space="preserve">confining physical location and </w:t>
      </w:r>
      <w:r w:rsidR="00E24151">
        <w:t>routing of data to the EU is to prevent  foreign authorities from accessing such data,</w:t>
      </w:r>
      <w:r w:rsidR="00A8615C" w:rsidRPr="003A693D">
        <w:rPr>
          <w:rStyle w:val="FootnoteReference"/>
        </w:rPr>
        <w:footnoteReference w:id="117"/>
      </w:r>
      <w:r w:rsidR="00E24151">
        <w:t xml:space="preserve"> that objective will be undermined if </w:t>
      </w:r>
      <w:r w:rsidR="00E24151" w:rsidRPr="00E24151">
        <w:rPr>
          <w:i/>
        </w:rPr>
        <w:t>EU</w:t>
      </w:r>
      <w:r w:rsidR="00E24151">
        <w:t xml:space="preserve"> authorities can access such data</w:t>
      </w:r>
      <w:r w:rsidR="00B03EAC">
        <w:t xml:space="preserve"> (as national laws generally allow for national security and/or law enforcement purposes, to varying extents), and choose to pass such data on to foreign authorities.</w:t>
      </w:r>
      <w:r w:rsidR="00B03EAC" w:rsidRPr="003A693D">
        <w:rPr>
          <w:rStyle w:val="FootnoteReference"/>
        </w:rPr>
        <w:footnoteReference w:id="118"/>
      </w:r>
      <w:r w:rsidR="00082EBD">
        <w:t xml:space="preserve"> Confining </w:t>
      </w:r>
      <w:r w:rsidR="00991515">
        <w:t xml:space="preserve">water </w:t>
      </w:r>
      <w:r w:rsidR="00082EBD">
        <w:t>to a bucket is no good if the bucket</w:t>
      </w:r>
      <w:r w:rsidR="00206C0E">
        <w:t>’s holder pokes holes in it</w:t>
      </w:r>
      <w:r w:rsidR="00082EBD">
        <w:t>.</w:t>
      </w:r>
    </w:p>
    <w:p w14:paraId="6AAED606" w14:textId="77777777" w:rsidR="00D52DAF" w:rsidRDefault="00D52DAF" w:rsidP="00730444"/>
    <w:p w14:paraId="50559732" w14:textId="77777777" w:rsidR="00CB1A13" w:rsidRDefault="00D52DAF" w:rsidP="00D544E3">
      <w:r>
        <w:t>N</w:t>
      </w:r>
      <w:r w:rsidR="00C102A3">
        <w:t xml:space="preserve">ational or Schengen routing </w:t>
      </w:r>
      <w:r w:rsidR="00D27800">
        <w:t xml:space="preserve">proposals </w:t>
      </w:r>
      <w:r w:rsidR="00A933E6">
        <w:t xml:space="preserve">have encountered some scepticism, with </w:t>
      </w:r>
      <w:r w:rsidR="0025752A">
        <w:t xml:space="preserve">Pirate Party MEP Amelia Andersdotter terming Friedrich’s proposal “trumped-up lip service… </w:t>
      </w:r>
      <w:r w:rsidR="0025752A" w:rsidRPr="00A13425">
        <w:t xml:space="preserve"> and it's ineffective, and it's hypocritical</w:t>
      </w:r>
      <w:r w:rsidR="0025752A">
        <w:t xml:space="preserve">”, pointing to overall Internet “infrastructure that creates insecurity… </w:t>
      </w:r>
      <w:r w:rsidR="0025752A" w:rsidRPr="002E71BE">
        <w:t>The spying we've seen is an egregious violation of human rights. Why should we believe that the limitation of internet traffic to Germany and Europe means the problem is solved</w:t>
      </w:r>
      <w:r w:rsidR="00EC4CE9">
        <w:t>?</w:t>
      </w:r>
      <w:r w:rsidR="0025752A">
        <w:t xml:space="preserve">”, while </w:t>
      </w:r>
      <w:r w:rsidR="00A933E6">
        <w:t>an expert from Europe’s largest hacker assoc</w:t>
      </w:r>
      <w:r w:rsidR="008913E5">
        <w:t>i</w:t>
      </w:r>
      <w:r w:rsidR="00A933E6">
        <w:t>ation, German-based Chaos Computer Club, noting that while the “</w:t>
      </w:r>
      <w:r w:rsidR="00A933E6" w:rsidRPr="00A13425">
        <w:t>infrastructure needed to create an inner European network exist</w:t>
      </w:r>
      <w:r w:rsidR="00A933E6">
        <w:t>s”, “</w:t>
      </w:r>
      <w:r w:rsidR="008913E5">
        <w:t>[b]</w:t>
      </w:r>
      <w:r w:rsidR="00A933E6" w:rsidRPr="00A13425">
        <w:t>y 'ensuring' citizens that they are only safe if they restrict their internet usage to within Europe, what is the Internet there for</w:t>
      </w:r>
      <w:r w:rsidR="00EC4CE9">
        <w:t>?</w:t>
      </w:r>
      <w:r w:rsidR="00A933E6">
        <w:t>”</w:t>
      </w:r>
      <w:r w:rsidR="00CB1A13">
        <w:t>.</w:t>
      </w:r>
      <w:r w:rsidR="00A933E6" w:rsidRPr="003A693D">
        <w:rPr>
          <w:rStyle w:val="FootnoteReference"/>
        </w:rPr>
        <w:footnoteReference w:id="119"/>
      </w:r>
      <w:r w:rsidR="00F33530">
        <w:t xml:space="preserve"> Similarly, </w:t>
      </w:r>
      <w:r w:rsidR="00F33530" w:rsidRPr="00F33530">
        <w:t>“The initiative runs counter to how the Internet works today - global traffic is passed from network to network under free or paid-for agreements with no thought for national borders…. It is internationally without precedent that the internet traffic of a developed country bypasses the servers of another country”</w:t>
      </w:r>
      <w:r w:rsidR="00F33530">
        <w:t>.</w:t>
      </w:r>
      <w:r w:rsidR="00F33530" w:rsidRPr="003A693D">
        <w:rPr>
          <w:rStyle w:val="FootnoteReference"/>
        </w:rPr>
        <w:footnoteReference w:id="120"/>
      </w:r>
      <w:r w:rsidR="00D544E3">
        <w:t xml:space="preserve"> Even DT’s outgoing chief executive has acknowledged that “proposing a ‘German internet’ would be like asking for a “German sun.”</w:t>
      </w:r>
      <w:r w:rsidR="00D544E3" w:rsidRPr="003A693D">
        <w:rPr>
          <w:rStyle w:val="FootnoteReference"/>
        </w:rPr>
        <w:footnoteReference w:id="121"/>
      </w:r>
    </w:p>
    <w:p w14:paraId="7E962C08" w14:textId="77777777" w:rsidR="00CB1A13" w:rsidRDefault="00CB1A13" w:rsidP="0032339A"/>
    <w:p w14:paraId="62242B10" w14:textId="77777777" w:rsidR="00077CBC" w:rsidRDefault="000D420B" w:rsidP="0032339A">
      <w:r>
        <w:t xml:space="preserve">Others have expressed </w:t>
      </w:r>
      <w:r w:rsidR="00A933E6">
        <w:t xml:space="preserve">concerns </w:t>
      </w:r>
      <w:r w:rsidR="00CB1A13">
        <w:t xml:space="preserve">about economic </w:t>
      </w:r>
      <w:r w:rsidR="000E106E">
        <w:t xml:space="preserve">as well as openness </w:t>
      </w:r>
      <w:r w:rsidR="00F33530">
        <w:t>implications</w:t>
      </w:r>
      <w:r w:rsidR="00CB1A13">
        <w:t xml:space="preserve">: </w:t>
      </w:r>
      <w:r w:rsidR="00A933E6">
        <w:t>“</w:t>
      </w:r>
      <w:r w:rsidR="00A933E6" w:rsidRPr="00DC229C">
        <w:t xml:space="preserve">If more countries wall themselves off, it could lead to a troubling </w:t>
      </w:r>
      <w:r w:rsidR="00A933E6">
        <w:t>‘</w:t>
      </w:r>
      <w:r w:rsidR="00A933E6" w:rsidRPr="00DC229C">
        <w:t>Balkanisation</w:t>
      </w:r>
      <w:r w:rsidR="00A933E6">
        <w:t>’</w:t>
      </w:r>
      <w:r w:rsidR="00A933E6" w:rsidRPr="00DC229C">
        <w:t xml:space="preserve"> of the Internet, crippling the openness and efficiency that have made the web a source of economic growth</w:t>
      </w:r>
      <w:r w:rsidR="00A933E6">
        <w:t>”</w:t>
      </w:r>
      <w:r w:rsidR="000535F8">
        <w:t>,</w:t>
      </w:r>
      <w:r w:rsidR="00A933E6" w:rsidRPr="003A693D">
        <w:rPr>
          <w:rStyle w:val="FootnoteReference"/>
        </w:rPr>
        <w:footnoteReference w:id="122"/>
      </w:r>
      <w:r w:rsidR="00A933E6">
        <w:t xml:space="preserve"> </w:t>
      </w:r>
      <w:r w:rsidR="00363DD8">
        <w:t xml:space="preserve">and </w:t>
      </w:r>
      <w:r w:rsidR="000535F8">
        <w:t>“</w:t>
      </w:r>
      <w:r w:rsidR="000535F8" w:rsidRPr="000535F8">
        <w:t>you can create regulations that block off trade in these information services</w:t>
      </w:r>
      <w:r w:rsidR="000535F8">
        <w:t xml:space="preserve">… </w:t>
      </w:r>
      <w:r w:rsidR="000535F8" w:rsidRPr="000535F8">
        <w:rPr>
          <w:i/>
        </w:rPr>
        <w:t>[but]</w:t>
      </w:r>
      <w:r w:rsidR="000535F8">
        <w:t xml:space="preserve"> </w:t>
      </w:r>
      <w:r w:rsidR="000535F8" w:rsidRPr="000535F8">
        <w:t>There will be massive sacrifices of economic efficiency</w:t>
      </w:r>
      <w:r w:rsidR="000535F8">
        <w:t>”</w:t>
      </w:r>
      <w:r w:rsidR="000535F8" w:rsidRPr="000535F8">
        <w:t>.</w:t>
      </w:r>
      <w:r w:rsidR="000535F8" w:rsidRPr="003A693D">
        <w:rPr>
          <w:rStyle w:val="FootnoteReference"/>
        </w:rPr>
        <w:footnoteReference w:id="123"/>
      </w:r>
      <w:r w:rsidR="000535F8">
        <w:t xml:space="preserve"> </w:t>
      </w:r>
      <w:r w:rsidR="00077CBC">
        <w:t>Human rights law is also relevant</w:t>
      </w:r>
      <w:r w:rsidR="00D81AAD">
        <w:t>.</w:t>
      </w:r>
      <w:r w:rsidR="00077CBC">
        <w:t xml:space="preserve"> </w:t>
      </w:r>
      <w:r w:rsidR="00D81AAD">
        <w:t xml:space="preserve">It </w:t>
      </w:r>
      <w:r w:rsidR="00077CBC">
        <w:t>looms</w:t>
      </w:r>
      <w:r w:rsidR="00D81AAD">
        <w:t xml:space="preserve"> </w:t>
      </w:r>
      <w:r w:rsidR="00077CBC">
        <w:t>largest in this context in relation to privacy and data protection under the DPD and the EU Charter of Fundamental Rights,</w:t>
      </w:r>
      <w:r w:rsidR="00077CBC" w:rsidRPr="003A693D">
        <w:rPr>
          <w:rStyle w:val="FootnoteReference"/>
        </w:rPr>
        <w:footnoteReference w:id="124"/>
      </w:r>
      <w:r w:rsidR="00077CBC">
        <w:t xml:space="preserve"> but rights to freedom of expression and information, and indeed even to liberty and security, freedom of thought, of the arts and sciences, to education and to work, could be affected depending on how EU-only cloud might constrain access to non-EU data or services.</w:t>
      </w:r>
    </w:p>
    <w:p w14:paraId="2094DDE8" w14:textId="77777777" w:rsidR="00077CBC" w:rsidRDefault="00077CBC" w:rsidP="0032339A"/>
    <w:p w14:paraId="0A11BFA3" w14:textId="77777777" w:rsidR="009753FE" w:rsidRDefault="00A933E6" w:rsidP="0032339A">
      <w:r>
        <w:t xml:space="preserve">Significantly, Commissioner Kroes (responsible for the Digital Agenda) reportedly was not positive about the concept of a German Internet, stating </w:t>
      </w:r>
      <w:r w:rsidR="000535F8">
        <w:t xml:space="preserve">in similar vein </w:t>
      </w:r>
      <w:r>
        <w:t>that “Telcos are too important to have only a ringfenced fragmented approach.</w:t>
      </w:r>
      <w:r w:rsidR="00006A2E" w:rsidRPr="003A693D">
        <w:rPr>
          <w:rStyle w:val="FootnoteReference"/>
        </w:rPr>
        <w:footnoteReference w:id="125"/>
      </w:r>
      <w:r>
        <w:t xml:space="preserve"> We can't afford to have 28 member states just ringfenced… We have to compete with global partners and we have to take into account that our cost level can be reduced and that that at the end of the day is beneficial for the citizens</w:t>
      </w:r>
      <w:r w:rsidR="001F3C23">
        <w:t>”</w:t>
      </w:r>
      <w:r w:rsidR="00E04D19">
        <w:t>,</w:t>
      </w:r>
      <w:r w:rsidRPr="003A693D">
        <w:rPr>
          <w:rStyle w:val="FootnoteReference"/>
        </w:rPr>
        <w:footnoteReference w:id="126"/>
      </w:r>
      <w:r w:rsidR="00E04D19">
        <w:t xml:space="preserve"> “</w:t>
      </w:r>
      <w:r w:rsidR="00E04D19" w:rsidRPr="00E04D19">
        <w:t>The global market cannot be conquered when data is caged within national boundaries and their legal framework</w:t>
      </w:r>
      <w:r w:rsidR="00E04D19">
        <w:t>”</w:t>
      </w:r>
      <w:r w:rsidR="000B49A2">
        <w:t>,</w:t>
      </w:r>
      <w:r w:rsidR="00E04D19" w:rsidRPr="003A693D">
        <w:rPr>
          <w:rStyle w:val="FootnoteReference"/>
        </w:rPr>
        <w:footnoteReference w:id="127"/>
      </w:r>
      <w:r w:rsidR="00864524">
        <w:t xml:space="preserve"> </w:t>
      </w:r>
      <w:r w:rsidR="000B49A2">
        <w:t>and “</w:t>
      </w:r>
      <w:r w:rsidR="000B49A2" w:rsidRPr="000B49A2">
        <w:t>if cloud services are denied scale, they become more expensive. For example, if individual countries work disjointedly on separate national clouds, then the potential is lost.</w:t>
      </w:r>
      <w:r w:rsidR="000B49A2">
        <w:t>”</w:t>
      </w:r>
      <w:r w:rsidR="000B49A2" w:rsidRPr="003A693D">
        <w:rPr>
          <w:rStyle w:val="FootnoteReference"/>
        </w:rPr>
        <w:footnoteReference w:id="128"/>
      </w:r>
      <w:r w:rsidR="000B49A2">
        <w:t xml:space="preserve"> </w:t>
      </w:r>
      <w:r w:rsidR="00864524">
        <w:t>However, she seems to have cautiously welcomed some aspects of the EU-only cloud initiative: “</w:t>
      </w:r>
      <w:r w:rsidR="00864524" w:rsidRPr="00864524">
        <w:t>We support Chancellor Merkel</w:t>
      </w:r>
      <w:r w:rsidR="00864524">
        <w:rPr>
          <w:rFonts w:cs="Arial"/>
        </w:rPr>
        <w:t>’</w:t>
      </w:r>
      <w:r w:rsidR="00864524" w:rsidRPr="00864524">
        <w:t>s calls for better networks, and better data protection and security on those networks, as part of a broader digital industrial policy</w:t>
      </w:r>
      <w:r w:rsidR="00864524">
        <w:t>..</w:t>
      </w:r>
      <w:r w:rsidR="00864524" w:rsidRPr="00864524">
        <w:t xml:space="preserve">. </w:t>
      </w:r>
      <w:r w:rsidR="00864524" w:rsidRPr="00864524">
        <w:rPr>
          <w:rFonts w:cs="Arial"/>
        </w:rPr>
        <w:t>“</w:t>
      </w:r>
      <w:r w:rsidR="00864524" w:rsidRPr="00864524">
        <w:t>We hope that that Franco-German discussion on Wednesday, and the discussion with leading industrialists, will lead to an acceleration of work on important European legislation in this domain</w:t>
      </w:r>
      <w:r w:rsidR="00864524">
        <w:t>”.</w:t>
      </w:r>
      <w:r w:rsidR="00864524" w:rsidRPr="003A693D">
        <w:rPr>
          <w:rStyle w:val="FootnoteReference"/>
        </w:rPr>
        <w:footnoteReference w:id="129"/>
      </w:r>
    </w:p>
    <w:p w14:paraId="65F18616" w14:textId="77777777" w:rsidR="0032339A" w:rsidRDefault="0032339A" w:rsidP="00006A2E">
      <w:pPr>
        <w:pStyle w:val="Heading2"/>
        <w:tabs>
          <w:tab w:val="clear" w:pos="1134"/>
          <w:tab w:val="num" w:pos="2574"/>
        </w:tabs>
      </w:pPr>
      <w:r>
        <w:t xml:space="preserve">Process under </w:t>
      </w:r>
      <w:r w:rsidR="00C95F40">
        <w:t>EU</w:t>
      </w:r>
      <w:r>
        <w:t xml:space="preserve"> laws</w:t>
      </w:r>
      <w:r w:rsidR="00EC4CE9">
        <w:t>?</w:t>
      </w:r>
    </w:p>
    <w:p w14:paraId="7DB1EAD5" w14:textId="77777777" w:rsidR="00031348" w:rsidRDefault="00C81788" w:rsidP="0032339A">
      <w:r>
        <w:t xml:space="preserve">We now discuss another alternative </w:t>
      </w:r>
      <w:r w:rsidR="001D318D">
        <w:t xml:space="preserve">to limiting geographical location or routing </w:t>
      </w:r>
      <w:r>
        <w:t xml:space="preserve">– namely, that </w:t>
      </w:r>
      <w:r w:rsidR="00C669F7">
        <w:t xml:space="preserve">an </w:t>
      </w:r>
      <w:r w:rsidR="00C23005">
        <w:t xml:space="preserve">“EU-only cloud” means that </w:t>
      </w:r>
      <w:r w:rsidR="00BC6743">
        <w:t xml:space="preserve">any </w:t>
      </w:r>
      <w:r w:rsidR="00EA2503">
        <w:t xml:space="preserve">processing </w:t>
      </w:r>
      <w:r w:rsidR="005803B6">
        <w:t xml:space="preserve">of </w:t>
      </w:r>
      <w:r w:rsidR="00CD0CEE">
        <w:t>“</w:t>
      </w:r>
      <w:r w:rsidR="005803B6">
        <w:t>EU data</w:t>
      </w:r>
      <w:r w:rsidR="00CD0CEE">
        <w:t>”</w:t>
      </w:r>
      <w:r w:rsidR="005803B6">
        <w:t xml:space="preserve"> </w:t>
      </w:r>
      <w:r w:rsidR="0003463E">
        <w:t xml:space="preserve">using cloud computing </w:t>
      </w:r>
      <w:r>
        <w:t>should take place in complia</w:t>
      </w:r>
      <w:r w:rsidR="002565DF">
        <w:t>nce with EU laws and principles,</w:t>
      </w:r>
      <w:r w:rsidR="00320905" w:rsidRPr="003A693D">
        <w:rPr>
          <w:rStyle w:val="FootnoteReference"/>
        </w:rPr>
        <w:footnoteReference w:id="130"/>
      </w:r>
      <w:r w:rsidR="002565DF">
        <w:t xml:space="preserve"> </w:t>
      </w:r>
      <w:r w:rsidR="002565DF" w:rsidRPr="0074237F">
        <w:rPr>
          <w:i/>
        </w:rPr>
        <w:t>regardless</w:t>
      </w:r>
      <w:r w:rsidR="002565DF">
        <w:t xml:space="preserve"> of </w:t>
      </w:r>
      <w:r w:rsidR="002612DC">
        <w:t>the physical locations of data,</w:t>
      </w:r>
      <w:r w:rsidR="00E235F8" w:rsidRPr="003A693D">
        <w:rPr>
          <w:rStyle w:val="FootnoteReference"/>
        </w:rPr>
        <w:footnoteReference w:id="131"/>
      </w:r>
      <w:r w:rsidR="002612DC">
        <w:t xml:space="preserve"> </w:t>
      </w:r>
      <w:r w:rsidR="002565DF">
        <w:t xml:space="preserve">providers’ </w:t>
      </w:r>
      <w:r w:rsidR="00AD4F57">
        <w:t xml:space="preserve">or sub-providers’ </w:t>
      </w:r>
      <w:r w:rsidR="002565DF">
        <w:t>place</w:t>
      </w:r>
      <w:r w:rsidR="00AD4F57">
        <w:t>s</w:t>
      </w:r>
      <w:r w:rsidR="002565DF">
        <w:t xml:space="preserve"> of incorporation </w:t>
      </w:r>
      <w:r w:rsidR="00AD4F57">
        <w:t xml:space="preserve">or operations, </w:t>
      </w:r>
      <w:r w:rsidR="004122AA">
        <w:t>etc</w:t>
      </w:r>
      <w:r w:rsidR="002565DF">
        <w:t>.</w:t>
      </w:r>
      <w:r w:rsidR="008C6B15">
        <w:t xml:space="preserve"> This seems to us to be the most technologically-neutral </w:t>
      </w:r>
      <w:r w:rsidR="00356F95">
        <w:t xml:space="preserve">way to </w:t>
      </w:r>
      <w:r w:rsidR="008C6B15">
        <w:t xml:space="preserve">address the </w:t>
      </w:r>
      <w:r w:rsidR="00056D00">
        <w:t>fund</w:t>
      </w:r>
      <w:r w:rsidR="004122AA">
        <w:t>a</w:t>
      </w:r>
      <w:r w:rsidR="00056D00">
        <w:t xml:space="preserve">mental </w:t>
      </w:r>
      <w:r w:rsidR="008C6B15">
        <w:t>underlying concern</w:t>
      </w:r>
      <w:r w:rsidR="00907752">
        <w:t>, and here we use “EU data” simply to mean data that the EU decides should be subject to EU laws:</w:t>
      </w:r>
      <w:r w:rsidR="00846740" w:rsidRPr="003A693D">
        <w:rPr>
          <w:rStyle w:val="FootnoteReference"/>
        </w:rPr>
        <w:footnoteReference w:id="132"/>
      </w:r>
      <w:r w:rsidR="00907752">
        <w:t xml:space="preserve"> another concept that requires detailed analysis and consideration</w:t>
      </w:r>
      <w:r w:rsidR="000F1215">
        <w:t xml:space="preserve"> by policymakers</w:t>
      </w:r>
      <w:r w:rsidR="00907752">
        <w:t>, particularly which data and in what circumstances, eg at least personal data of EU citizens</w:t>
      </w:r>
      <w:r w:rsidR="00EC4CE9">
        <w:t>?</w:t>
      </w:r>
      <w:r w:rsidR="00907752" w:rsidRPr="003A693D">
        <w:rPr>
          <w:rStyle w:val="FootnoteReference"/>
        </w:rPr>
        <w:footnoteReference w:id="133"/>
      </w:r>
    </w:p>
    <w:p w14:paraId="2D8ADC59" w14:textId="77777777" w:rsidR="00E40CD1" w:rsidRDefault="00E40CD1" w:rsidP="0032339A"/>
    <w:p w14:paraId="43341C9F" w14:textId="77777777" w:rsidR="00FA015C" w:rsidRPr="00535EC4" w:rsidRDefault="00FA015C" w:rsidP="00E40CD1">
      <w:r>
        <w:t xml:space="preserve">A major concern </w:t>
      </w:r>
      <w:r w:rsidR="00F91746">
        <w:t xml:space="preserve">that </w:t>
      </w:r>
      <w:r>
        <w:t xml:space="preserve">countries have regarding data is that processing </w:t>
      </w:r>
      <w:r w:rsidR="00770679">
        <w:t xml:space="preserve">of “their data” (which we use analogously to “EU data”) </w:t>
      </w:r>
      <w:r>
        <w:t>should be subject to their own laws</w:t>
      </w:r>
      <w:r w:rsidR="0090511B">
        <w:t xml:space="preserve"> and </w:t>
      </w:r>
      <w:r w:rsidR="00020338">
        <w:t>jurisdiction</w:t>
      </w:r>
      <w:r>
        <w:t xml:space="preserve">. </w:t>
      </w:r>
      <w:r w:rsidR="00874B32">
        <w:t xml:space="preserve">Some countries apply their laws based on physical location </w:t>
      </w:r>
      <w:r w:rsidR="00F04395">
        <w:t xml:space="preserve">in their territory </w:t>
      </w:r>
      <w:r w:rsidR="00874B32">
        <w:t xml:space="preserve">of data, or at least </w:t>
      </w:r>
      <w:r w:rsidR="00F04395">
        <w:t xml:space="preserve">of </w:t>
      </w:r>
      <w:r w:rsidR="00874B32">
        <w:t>equipment used to process data</w:t>
      </w:r>
      <w:r w:rsidR="00A463DE">
        <w:t>;</w:t>
      </w:r>
      <w:r w:rsidR="00874B32">
        <w:t xml:space="preserve"> </w:t>
      </w:r>
      <w:r w:rsidR="00A463DE">
        <w:t xml:space="preserve">for example one </w:t>
      </w:r>
      <w:r w:rsidR="00874B32">
        <w:t>jurisdiction</w:t>
      </w:r>
      <w:r w:rsidR="00A463DE">
        <w:t>al ground</w:t>
      </w:r>
      <w:r w:rsidR="00874B32">
        <w:t xml:space="preserve"> under </w:t>
      </w:r>
      <w:r w:rsidR="00FF40C9">
        <w:t xml:space="preserve">Art 4 of </w:t>
      </w:r>
      <w:r w:rsidR="00874B32">
        <w:t xml:space="preserve">the </w:t>
      </w:r>
      <w:r w:rsidR="00C400BE">
        <w:t xml:space="preserve">DPD </w:t>
      </w:r>
      <w:r w:rsidR="00A463DE">
        <w:t xml:space="preserve">is </w:t>
      </w:r>
      <w:r w:rsidR="00874B32">
        <w:t xml:space="preserve">based on equipment location. </w:t>
      </w:r>
      <w:r w:rsidR="00295167">
        <w:t xml:space="preserve">One </w:t>
      </w:r>
      <w:r>
        <w:t xml:space="preserve">priority motivating Brazil’s </w:t>
      </w:r>
      <w:r w:rsidR="00BF5615">
        <w:t>d</w:t>
      </w:r>
      <w:r>
        <w:t>esire to require local storage of data was “so that it could be subject to Brazilian laws”</w:t>
      </w:r>
      <w:r w:rsidR="00295167">
        <w:t>,</w:t>
      </w:r>
      <w:r w:rsidRPr="003A693D">
        <w:rPr>
          <w:rStyle w:val="FootnoteReference"/>
        </w:rPr>
        <w:footnoteReference w:id="134"/>
      </w:r>
      <w:r w:rsidR="00BF5615">
        <w:t xml:space="preserve"> </w:t>
      </w:r>
      <w:r w:rsidR="00295167">
        <w:t>illustrating</w:t>
      </w:r>
      <w:r w:rsidR="001F6899">
        <w:t xml:space="preserve"> the conflation of physical location with jurisdiction. Unsurprisingly, </w:t>
      </w:r>
      <w:r w:rsidR="00295167">
        <w:t xml:space="preserve">that </w:t>
      </w:r>
      <w:r w:rsidR="001F6899">
        <w:t xml:space="preserve">approach is rooted in the </w:t>
      </w:r>
      <w:r w:rsidR="006561CC">
        <w:t xml:space="preserve">pre-digital </w:t>
      </w:r>
      <w:r w:rsidR="001F6899">
        <w:t>world, where</w:t>
      </w:r>
      <w:r w:rsidR="009A3233">
        <w:t xml:space="preserve"> countries </w:t>
      </w:r>
      <w:r w:rsidR="006561CC">
        <w:t xml:space="preserve">can </w:t>
      </w:r>
      <w:r w:rsidR="00A15565">
        <w:t xml:space="preserve">have effective jurisdiction over </w:t>
      </w:r>
      <w:r w:rsidR="006561CC">
        <w:t xml:space="preserve">persons or </w:t>
      </w:r>
      <w:r w:rsidR="001E1C4D">
        <w:t xml:space="preserve">physical </w:t>
      </w:r>
      <w:r w:rsidR="006561CC">
        <w:t xml:space="preserve">objects </w:t>
      </w:r>
      <w:r w:rsidR="001E1C4D">
        <w:t>located</w:t>
      </w:r>
      <w:r w:rsidR="006561CC">
        <w:t xml:space="preserve"> </w:t>
      </w:r>
      <w:r w:rsidR="00A15565">
        <w:t>on</w:t>
      </w:r>
      <w:r w:rsidR="00377F87">
        <w:t xml:space="preserve"> </w:t>
      </w:r>
      <w:r w:rsidR="009A3233">
        <w:t xml:space="preserve">their territories. </w:t>
      </w:r>
      <w:r w:rsidR="00047ED8">
        <w:t xml:space="preserve">That </w:t>
      </w:r>
      <w:r w:rsidR="00BC1F7B">
        <w:t xml:space="preserve">approach </w:t>
      </w:r>
      <w:r w:rsidR="00D22D7E">
        <w:t>may make sense with things physical, b</w:t>
      </w:r>
      <w:r w:rsidR="00712B31">
        <w:t>ut</w:t>
      </w:r>
      <w:r w:rsidR="00E159EF">
        <w:t xml:space="preserve"> </w:t>
      </w:r>
      <w:r w:rsidR="00A231EB">
        <w:t xml:space="preserve">not with </w:t>
      </w:r>
      <w:r w:rsidR="00E159EF" w:rsidRPr="008B2999">
        <w:rPr>
          <w:i/>
        </w:rPr>
        <w:t>digital</w:t>
      </w:r>
      <w:r w:rsidR="00A231EB">
        <w:t xml:space="preserve"> data, which </w:t>
      </w:r>
      <w:r w:rsidR="00712B31">
        <w:t>are</w:t>
      </w:r>
      <w:r w:rsidR="00E159EF">
        <w:t xml:space="preserve"> relatively easy to duplicate and copy/move</w:t>
      </w:r>
      <w:r w:rsidR="00712B31">
        <w:t xml:space="preserve"> between physical locations</w:t>
      </w:r>
      <w:r w:rsidR="00E159EF">
        <w:t xml:space="preserve">, and </w:t>
      </w:r>
      <w:r w:rsidR="00863EBD">
        <w:t xml:space="preserve">where </w:t>
      </w:r>
      <w:r w:rsidR="00E159EF">
        <w:t xml:space="preserve">multiple copies </w:t>
      </w:r>
      <w:r w:rsidR="000F5CB8">
        <w:t xml:space="preserve">of the same data </w:t>
      </w:r>
      <w:r w:rsidR="00E159EF">
        <w:t>may exist</w:t>
      </w:r>
      <w:r w:rsidR="00712B31">
        <w:t xml:space="preserve"> in different locations</w:t>
      </w:r>
      <w:r w:rsidR="008F11BC">
        <w:t>.</w:t>
      </w:r>
      <w:r w:rsidR="00C400BE">
        <w:t xml:space="preserve"> </w:t>
      </w:r>
      <w:r w:rsidR="008F11BC">
        <w:t>I</w:t>
      </w:r>
      <w:r w:rsidR="00C400BE">
        <w:t xml:space="preserve">ndeed, recognition of this </w:t>
      </w:r>
      <w:r w:rsidR="008F11BC">
        <w:t xml:space="preserve">reality </w:t>
      </w:r>
      <w:r w:rsidR="00C400BE">
        <w:t xml:space="preserve">drove </w:t>
      </w:r>
      <w:r w:rsidR="00C66FF0">
        <w:t xml:space="preserve">changes </w:t>
      </w:r>
      <w:r w:rsidR="00C1436E">
        <w:t xml:space="preserve">to </w:t>
      </w:r>
      <w:r w:rsidR="00C400BE">
        <w:t>the DPD</w:t>
      </w:r>
      <w:r w:rsidR="00C1436E">
        <w:t>’s jurisdictional basis</w:t>
      </w:r>
      <w:r w:rsidR="00C66FF0">
        <w:t>,</w:t>
      </w:r>
      <w:r w:rsidR="00C400BE">
        <w:t xml:space="preserve"> from data location in the original 1990 draft, to equipment location in the 1992 amended proposal.</w:t>
      </w:r>
      <w:r w:rsidR="00EF4977" w:rsidRPr="003A693D">
        <w:rPr>
          <w:rStyle w:val="FootnoteReference"/>
        </w:rPr>
        <w:footnoteReference w:id="135"/>
      </w:r>
      <w:r w:rsidR="00C400BE">
        <w:t xml:space="preserve"> No doubt the relative ease of exercising jurisdiction over e</w:t>
      </w:r>
      <w:r w:rsidR="001F6899">
        <w:t xml:space="preserve">quipment </w:t>
      </w:r>
      <w:r w:rsidR="00C400BE">
        <w:t>physically located in one’s territory</w:t>
      </w:r>
      <w:r w:rsidR="006156D0">
        <w:t xml:space="preserve"> and the relative stability of equipment’s </w:t>
      </w:r>
      <w:r w:rsidR="00655772">
        <w:t xml:space="preserve">physical </w:t>
      </w:r>
      <w:r w:rsidR="006156D0">
        <w:t>location</w:t>
      </w:r>
      <w:r w:rsidR="00C400BE">
        <w:t xml:space="preserve">, </w:t>
      </w:r>
      <w:r w:rsidR="00EF4977">
        <w:t>compared with</w:t>
      </w:r>
      <w:r w:rsidR="00C400BE">
        <w:t xml:space="preserve"> </w:t>
      </w:r>
      <w:r w:rsidR="00742C5A">
        <w:t xml:space="preserve">more </w:t>
      </w:r>
      <w:r w:rsidR="00962140">
        <w:t>“</w:t>
      </w:r>
      <w:r w:rsidR="005E7CC4">
        <w:t>movable</w:t>
      </w:r>
      <w:r w:rsidR="00962140">
        <w:t>”</w:t>
      </w:r>
      <w:r w:rsidR="00C400BE">
        <w:t xml:space="preserve"> </w:t>
      </w:r>
      <w:r w:rsidR="001042B1">
        <w:t xml:space="preserve">digital </w:t>
      </w:r>
      <w:r w:rsidR="00C400BE">
        <w:t>data</w:t>
      </w:r>
      <w:r w:rsidR="00CE14F1">
        <w:t>, was a factor</w:t>
      </w:r>
      <w:r w:rsidR="001F6899">
        <w:t xml:space="preserve">. Brazil </w:t>
      </w:r>
      <w:r w:rsidR="008E7D84">
        <w:t xml:space="preserve">achieved </w:t>
      </w:r>
      <w:r w:rsidR="001F6899">
        <w:t xml:space="preserve">its </w:t>
      </w:r>
      <w:r w:rsidR="001042B1">
        <w:t xml:space="preserve">own </w:t>
      </w:r>
      <w:r w:rsidR="001F6899">
        <w:t>jurisdiction</w:t>
      </w:r>
      <w:r w:rsidR="00710A52">
        <w:t>al</w:t>
      </w:r>
      <w:r w:rsidR="001F6899">
        <w:t xml:space="preserve"> </w:t>
      </w:r>
      <w:r w:rsidR="008E7D84">
        <w:t xml:space="preserve">aim, even </w:t>
      </w:r>
      <w:r w:rsidR="001F6899">
        <w:t>after dropping</w:t>
      </w:r>
      <w:r w:rsidR="008E7D84">
        <w:t xml:space="preserve"> the local </w:t>
      </w:r>
      <w:r w:rsidR="003B17FE">
        <w:t xml:space="preserve">data </w:t>
      </w:r>
      <w:r w:rsidR="008E7D84">
        <w:t xml:space="preserve">storage requirement, by extending its laws to apply </w:t>
      </w:r>
      <w:r w:rsidR="008E7D84" w:rsidRPr="0040410B">
        <w:rPr>
          <w:i/>
        </w:rPr>
        <w:t>extraterritorially</w:t>
      </w:r>
      <w:r w:rsidR="00710A52">
        <w:t xml:space="preserve"> instead</w:t>
      </w:r>
      <w:r w:rsidR="008E7D84">
        <w:t>.</w:t>
      </w:r>
      <w:r w:rsidR="007C54F1">
        <w:t xml:space="preserve"> So, in terms of jurisdiction, countries can attempt to apply their laws territorially or extraterritorially, but even territorial jurisdiction may have extraterritorial </w:t>
      </w:r>
      <w:r w:rsidR="007C54F1" w:rsidRPr="007C54F1">
        <w:rPr>
          <w:i/>
        </w:rPr>
        <w:t>effects</w:t>
      </w:r>
      <w:r w:rsidR="007C54F1">
        <w:t>. Art 4 DPD provides for global application of EU national data protection laws, theoretically</w:t>
      </w:r>
      <w:r w:rsidR="00ED1E79">
        <w:t>, in two distinct ways</w:t>
      </w:r>
      <w:r w:rsidR="007C54F1">
        <w:t xml:space="preserve">. </w:t>
      </w:r>
      <w:r w:rsidR="00ED1E79">
        <w:t xml:space="preserve">First, </w:t>
      </w:r>
      <w:r w:rsidR="00DA2158">
        <w:t xml:space="preserve">it regulates processing of personal data worldwide by an </w:t>
      </w:r>
      <w:r w:rsidR="00447E9B">
        <w:t>entity established in an EEA</w:t>
      </w:r>
      <w:r w:rsidR="00DA2158">
        <w:t xml:space="preserve"> </w:t>
      </w:r>
      <w:r w:rsidR="0098549A">
        <w:t>M</w:t>
      </w:r>
      <w:r w:rsidR="00DA2158">
        <w:t xml:space="preserve">ember </w:t>
      </w:r>
      <w:r w:rsidR="0098549A">
        <w:t>S</w:t>
      </w:r>
      <w:r w:rsidR="00DA2158">
        <w:t xml:space="preserve">tate to the extent that such processing is </w:t>
      </w:r>
      <w:r w:rsidR="0098549A">
        <w:t>“</w:t>
      </w:r>
      <w:r w:rsidR="00DA2158">
        <w:t>i</w:t>
      </w:r>
      <w:r w:rsidR="00447E9B">
        <w:t xml:space="preserve">n the </w:t>
      </w:r>
      <w:r w:rsidR="0098549A">
        <w:t xml:space="preserve">context </w:t>
      </w:r>
      <w:r w:rsidR="00447E9B">
        <w:t xml:space="preserve">of </w:t>
      </w:r>
      <w:r w:rsidR="0098549A">
        <w:t xml:space="preserve">the activities” of </w:t>
      </w:r>
      <w:r w:rsidR="00447E9B">
        <w:t>that EEA</w:t>
      </w:r>
      <w:r w:rsidR="00DA2158">
        <w:t xml:space="preserve"> establishment. Secondly, it </w:t>
      </w:r>
      <w:r w:rsidR="007C54F1">
        <w:t xml:space="preserve">applies </w:t>
      </w:r>
      <w:r w:rsidR="00447E9B">
        <w:t>national</w:t>
      </w:r>
      <w:r w:rsidR="007C54F1">
        <w:t xml:space="preserve"> laws to entities who use “equipment” in EEA territory to process personal data, such as operators of non-EEA websites who </w:t>
      </w:r>
      <w:r w:rsidR="00447E9B">
        <w:t>set</w:t>
      </w:r>
      <w:r w:rsidR="007C54F1">
        <w:t xml:space="preserve">, read or modify cookies on visitors’ computers or mobiles located in the EEA (being “equipment”). As for practical enforceability, </w:t>
      </w:r>
      <w:r w:rsidR="007C54F1" w:rsidRPr="001E2AB2">
        <w:rPr>
          <w:i/>
        </w:rPr>
        <w:t>Google Spain</w:t>
      </w:r>
      <w:bookmarkStart w:id="371" w:name="_Ref394602809"/>
      <w:r w:rsidR="000672FA" w:rsidRPr="000672FA">
        <w:rPr>
          <w:rStyle w:val="FootnoteReference"/>
          <w:rPrChange w:id="372" w:author="Kuan Hon" w:date="2014-08-17T21:43:00Z">
            <w:rPr>
              <w:rStyle w:val="FootnoteReference"/>
              <w:i/>
            </w:rPr>
          </w:rPrChange>
        </w:rPr>
        <w:footnoteReference w:id="136"/>
      </w:r>
      <w:bookmarkEnd w:id="371"/>
      <w:r w:rsidR="007C54F1">
        <w:rPr>
          <w:i/>
        </w:rPr>
        <w:t xml:space="preserve"> </w:t>
      </w:r>
      <w:r w:rsidR="007C54F1" w:rsidRPr="00535EC4">
        <w:t>is</w:t>
      </w:r>
      <w:r w:rsidR="007C54F1">
        <w:rPr>
          <w:i/>
        </w:rPr>
        <w:t xml:space="preserve"> </w:t>
      </w:r>
      <w:r w:rsidR="007C54F1">
        <w:t>again relevant.</w:t>
      </w:r>
      <w:r w:rsidR="00DA2158">
        <w:t xml:space="preserve"> In that case, the </w:t>
      </w:r>
      <w:r w:rsidR="000F174C">
        <w:t xml:space="preserve">EU </w:t>
      </w:r>
      <w:r w:rsidR="00DA2158">
        <w:t xml:space="preserve">Court of Justice found that US-based Google Inc’s activities in relation to Google </w:t>
      </w:r>
      <w:r w:rsidR="00405DA1">
        <w:t>S</w:t>
      </w:r>
      <w:r w:rsidR="00DA2158">
        <w:t>earch were regulated under Spanish law because those activities were “inextricably linked”</w:t>
      </w:r>
      <w:r w:rsidR="00447E9B">
        <w:t xml:space="preserve"> to the sales activities of Google’s</w:t>
      </w:r>
      <w:r w:rsidR="00DA2158">
        <w:t xml:space="preserve"> Spanish subsidiary.</w:t>
      </w:r>
      <w:r w:rsidR="00447E9B" w:rsidRPr="003A693D">
        <w:rPr>
          <w:rStyle w:val="FootnoteReference"/>
        </w:rPr>
        <w:footnoteReference w:id="137"/>
      </w:r>
    </w:p>
    <w:p w14:paraId="413AD4E1" w14:textId="77777777" w:rsidR="00FA015C" w:rsidRDefault="00FA015C" w:rsidP="00E40CD1"/>
    <w:p w14:paraId="0905A2C5" w14:textId="77777777" w:rsidR="003E0D9B" w:rsidRDefault="00A210C6" w:rsidP="00E40CD1">
      <w:r>
        <w:t xml:space="preserve">Another feature of digital data that many </w:t>
      </w:r>
      <w:r w:rsidR="00133E95">
        <w:t xml:space="preserve">“legacy” </w:t>
      </w:r>
      <w:r>
        <w:t xml:space="preserve">laws do not reflect properly is that </w:t>
      </w:r>
      <w:r w:rsidR="00535150">
        <w:t xml:space="preserve">(absent copies elsewhere – harder with paper), physical access to a paper file is both necessary and sufficient to access data contained in the file but, as pointed out </w:t>
      </w:r>
      <w:r>
        <w:t>previously</w:t>
      </w:r>
      <w:r w:rsidR="00535150">
        <w:t xml:space="preserve">, with </w:t>
      </w:r>
      <w:r w:rsidR="00535150" w:rsidRPr="00AD7695">
        <w:rPr>
          <w:i/>
        </w:rPr>
        <w:t>digital</w:t>
      </w:r>
      <w:r w:rsidR="00535150">
        <w:t xml:space="preserve"> data physical access is neither necessary nor sufficient fo</w:t>
      </w:r>
      <w:r>
        <w:t>r</w:t>
      </w:r>
      <w:r w:rsidR="00535150">
        <w:t xml:space="preserve"> access to intelligible data, given remote access and the availability of encryption. </w:t>
      </w:r>
      <w:r w:rsidR="00166508">
        <w:t xml:space="preserve">This is the point flagged previously regarding </w:t>
      </w:r>
      <w:r w:rsidR="00334926">
        <w:t>laws’</w:t>
      </w:r>
      <w:r w:rsidR="00166508">
        <w:t xml:space="preserve"> conflation of physical location with access.</w:t>
      </w:r>
    </w:p>
    <w:p w14:paraId="384209AD" w14:textId="77777777" w:rsidR="003E0D9B" w:rsidRDefault="003E0D9B" w:rsidP="00E40CD1"/>
    <w:p w14:paraId="587A0ED5" w14:textId="77777777" w:rsidR="00E40CD1" w:rsidRDefault="00166508" w:rsidP="00E40CD1">
      <w:r>
        <w:t>W</w:t>
      </w:r>
      <w:r w:rsidR="00A210C6">
        <w:t>ith digital data</w:t>
      </w:r>
      <w:r w:rsidR="00C32835">
        <w:t>,</w:t>
      </w:r>
      <w:r w:rsidR="00A210C6">
        <w:t xml:space="preserve"> </w:t>
      </w:r>
      <w:r w:rsidR="00155667">
        <w:t xml:space="preserve">in practice </w:t>
      </w:r>
      <w:r w:rsidR="00A210C6">
        <w:t xml:space="preserve">what matters more than the data’s physical location is </w:t>
      </w:r>
      <w:commentRangeStart w:id="375"/>
      <w:r w:rsidR="002F2A85" w:rsidRPr="00D06F15">
        <w:rPr>
          <w:i/>
        </w:rPr>
        <w:t xml:space="preserve">control of </w:t>
      </w:r>
      <w:r w:rsidR="00A210C6" w:rsidRPr="00D06F15">
        <w:rPr>
          <w:i/>
        </w:rPr>
        <w:t xml:space="preserve">access </w:t>
      </w:r>
      <w:r w:rsidR="002F2A85" w:rsidRPr="00D06F15">
        <w:rPr>
          <w:i/>
        </w:rPr>
        <w:t xml:space="preserve">to </w:t>
      </w:r>
      <w:r w:rsidR="00A210C6" w:rsidRPr="00D06F15">
        <w:rPr>
          <w:i/>
        </w:rPr>
        <w:t>intelligible data</w:t>
      </w:r>
      <w:ins w:id="376" w:author="Kuan Hon" w:date="2014-08-19T19:04:00Z">
        <w:r w:rsidR="00661534">
          <w:t xml:space="preserve">, </w:t>
        </w:r>
        <w:r w:rsidR="00654251">
          <w:t xml:space="preserve">which means control of </w:t>
        </w:r>
        <w:r w:rsidR="00661534">
          <w:t xml:space="preserve">access both </w:t>
        </w:r>
        <w:r w:rsidR="00C33109">
          <w:t xml:space="preserve">to the </w:t>
        </w:r>
        <w:r w:rsidR="00661534">
          <w:t>encrypted data and the relevant decryption keys (as flagged previously)</w:t>
        </w:r>
      </w:ins>
      <w:r w:rsidR="00A210C6">
        <w:t>.</w:t>
      </w:r>
      <w:r w:rsidR="00D22D7E">
        <w:t xml:space="preserve"> </w:t>
      </w:r>
      <w:r w:rsidR="003E0D9B">
        <w:t>I</w:t>
      </w:r>
      <w:commentRangeEnd w:id="375"/>
      <w:r w:rsidR="006D0364">
        <w:rPr>
          <w:rStyle w:val="CommentReference"/>
        </w:rPr>
        <w:commentReference w:id="375"/>
      </w:r>
      <w:r w:rsidR="003E0D9B">
        <w:t xml:space="preserve">f a country has </w:t>
      </w:r>
      <w:r w:rsidR="009862E5">
        <w:t>effective</w:t>
      </w:r>
      <w:r w:rsidR="009862E5" w:rsidRPr="003A693D">
        <w:rPr>
          <w:rStyle w:val="FootnoteReference"/>
        </w:rPr>
        <w:footnoteReference w:id="138"/>
      </w:r>
      <w:r w:rsidR="009862E5">
        <w:t xml:space="preserve"> </w:t>
      </w:r>
      <w:r w:rsidR="003E0D9B">
        <w:t>jurisdiction over a person who controls such access</w:t>
      </w:r>
      <w:r w:rsidR="00416517">
        <w:t xml:space="preserve"> (regardless of the data’s physical location)</w:t>
      </w:r>
      <w:r w:rsidR="003E0D9B">
        <w:t xml:space="preserve">, then it has the ability, in practice if not always in accordance with </w:t>
      </w:r>
      <w:r w:rsidR="00D56600">
        <w:t xml:space="preserve">its </w:t>
      </w:r>
      <w:r w:rsidR="003E0D9B">
        <w:t>international law</w:t>
      </w:r>
      <w:r w:rsidR="00D56600">
        <w:t xml:space="preserve"> </w:t>
      </w:r>
      <w:r w:rsidR="00354CBA">
        <w:t xml:space="preserve">or treaty </w:t>
      </w:r>
      <w:r w:rsidR="00D56600">
        <w:t>obligations</w:t>
      </w:r>
      <w:r w:rsidR="003E0D9B">
        <w:t xml:space="preserve">, </w:t>
      </w:r>
      <w:r w:rsidR="00AE1CE1">
        <w:t xml:space="preserve">to </w:t>
      </w:r>
      <w:r w:rsidR="003E0D9B">
        <w:t xml:space="preserve">regulate </w:t>
      </w:r>
      <w:r w:rsidR="00AE1CE1">
        <w:t xml:space="preserve">how </w:t>
      </w:r>
      <w:r w:rsidR="003E0D9B">
        <w:t>such data</w:t>
      </w:r>
      <w:r w:rsidR="00AE1CE1">
        <w:t xml:space="preserve"> are processed</w:t>
      </w:r>
      <w:del w:id="377" w:author="K Hon" w:date="2014-08-25T20:08:00Z">
        <w:r w:rsidR="00AE1CE1" w:rsidDel="00B406FE">
          <w:delText xml:space="preserve"> or disclosed</w:delText>
        </w:r>
      </w:del>
      <w:ins w:id="378" w:author="K Hon" w:date="2014-08-25T20:08:00Z">
        <w:r w:rsidR="00B406FE">
          <w:t>, including use and/or disclosure</w:t>
        </w:r>
      </w:ins>
      <w:r w:rsidR="008913E5">
        <w:t>.</w:t>
      </w:r>
      <w:r w:rsidR="003E0D9B">
        <w:t xml:space="preserve"> </w:t>
      </w:r>
      <w:r w:rsidR="008913E5">
        <w:t>T</w:t>
      </w:r>
      <w:r w:rsidR="004E407E">
        <w:t xml:space="preserve">his </w:t>
      </w:r>
      <w:r w:rsidR="00B47E33">
        <w:t xml:space="preserve">practical ability </w:t>
      </w:r>
      <w:r w:rsidR="00AE1CE1">
        <w:t>implicitly underlies and enables requests by a country’s authorities</w:t>
      </w:r>
      <w:r w:rsidR="007F27BF">
        <w:t>,</w:t>
      </w:r>
      <w:r w:rsidR="00AE1CE1">
        <w:t xml:space="preserve"> </w:t>
      </w:r>
      <w:r w:rsidR="007F27BF">
        <w:t xml:space="preserve">made </w:t>
      </w:r>
      <w:r w:rsidR="00AE1CE1">
        <w:t xml:space="preserve">to </w:t>
      </w:r>
      <w:r w:rsidR="00493A5F">
        <w:t>persons</w:t>
      </w:r>
      <w:r w:rsidR="00AE1CE1">
        <w:t xml:space="preserve"> incorporated or doing business in that country</w:t>
      </w:r>
      <w:r w:rsidR="007F27BF">
        <w:t xml:space="preserve"> (or otherwise under its jurisdiction)</w:t>
      </w:r>
      <w:r w:rsidR="00AE1CE1">
        <w:t xml:space="preserve">, for data physically located elsewhere but to which the </w:t>
      </w:r>
      <w:r w:rsidR="00493A5F">
        <w:t xml:space="preserve">person </w:t>
      </w:r>
      <w:r w:rsidR="00AE1CE1">
        <w:t xml:space="preserve">has </w:t>
      </w:r>
      <w:r w:rsidR="00D56600">
        <w:t xml:space="preserve">intelligible </w:t>
      </w:r>
      <w:r w:rsidR="00AE1CE1">
        <w:t>access.</w:t>
      </w:r>
      <w:r w:rsidR="00897012" w:rsidRPr="003A693D">
        <w:rPr>
          <w:rStyle w:val="FootnoteReference"/>
        </w:rPr>
        <w:footnoteReference w:id="139"/>
      </w:r>
      <w:r w:rsidR="00441DF9">
        <w:t xml:space="preserve"> It certainly underlies </w:t>
      </w:r>
      <w:r w:rsidR="006F6926">
        <w:t>on</w:t>
      </w:r>
      <w:ins w:id="381" w:author="J" w:date="2014-08-13T20:55:00Z">
        <w:del w:id="382" w:author="Kuan Hon" w:date="2014-08-19T11:32:00Z">
          <w:r w:rsidR="00E845B2" w:rsidDel="009524D9">
            <w:delText xml:space="preserve"> </w:delText>
          </w:r>
        </w:del>
      </w:ins>
      <w:r w:rsidR="006F6926">
        <w:t xml:space="preserve">going </w:t>
      </w:r>
      <w:r w:rsidR="00441DF9">
        <w:t xml:space="preserve">concerns that US authorities may obtain EU personal data through US cloud providers or sub-providers, but again </w:t>
      </w:r>
      <w:r w:rsidR="00537D8D">
        <w:t xml:space="preserve">those </w:t>
      </w:r>
      <w:r w:rsidR="00441DF9">
        <w:t xml:space="preserve">assume that such providers </w:t>
      </w:r>
      <w:r w:rsidR="00537D8D">
        <w:t xml:space="preserve">will </w:t>
      </w:r>
      <w:r w:rsidR="00441DF9">
        <w:t xml:space="preserve">necessarily have access to intelligible data, which </w:t>
      </w:r>
      <w:r w:rsidR="00482D9B">
        <w:t xml:space="preserve">may not always be the case, </w:t>
      </w:r>
      <w:commentRangeStart w:id="383"/>
      <w:r w:rsidR="00482D9B">
        <w:t xml:space="preserve">eg </w:t>
      </w:r>
      <w:r w:rsidR="009876FB">
        <w:t>such access</w:t>
      </w:r>
      <w:r w:rsidR="00482D9B">
        <w:t xml:space="preserve"> could be excluded by customers encrypting data securely before upload to the cloud (and managing the keys securely)</w:t>
      </w:r>
      <w:ins w:id="384" w:author="Kuan Hon" w:date="2014-08-19T19:05:00Z">
        <w:r w:rsidR="00C33109">
          <w:t xml:space="preserve"> – please see the companion discussion paper</w:t>
        </w:r>
      </w:ins>
      <w:r w:rsidR="00482D9B">
        <w:t>.</w:t>
      </w:r>
      <w:commentRangeEnd w:id="383"/>
      <w:r w:rsidR="00E845B2">
        <w:rPr>
          <w:rStyle w:val="CommentReference"/>
        </w:rPr>
        <w:commentReference w:id="383"/>
      </w:r>
    </w:p>
    <w:p w14:paraId="5D97EB2D" w14:textId="77777777" w:rsidR="004F647E" w:rsidRDefault="004F647E" w:rsidP="00E40CD1"/>
    <w:p w14:paraId="28260979" w14:textId="77777777" w:rsidR="001F5E24" w:rsidDel="0071659A" w:rsidRDefault="004F647E" w:rsidP="001F5E24">
      <w:pPr>
        <w:rPr>
          <w:ins w:id="385" w:author="J" w:date="2014-08-13T14:20:00Z"/>
          <w:del w:id="386" w:author="Kuan Hon" w:date="2014-08-19T19:05:00Z"/>
        </w:rPr>
      </w:pPr>
      <w:r>
        <w:t>All this suggests a different</w:t>
      </w:r>
      <w:r w:rsidR="00DC0420">
        <w:t xml:space="preserve"> possible approach</w:t>
      </w:r>
      <w:r w:rsidR="002E2CED">
        <w:t>.</w:t>
      </w:r>
      <w:r w:rsidR="00DC0420">
        <w:t xml:space="preserve"> </w:t>
      </w:r>
      <w:r w:rsidR="002E2CED">
        <w:t xml:space="preserve">The EU could seek to apply EU laws to certain data, not by constraining the data’s physical location to EU territory, but by requiring that </w:t>
      </w:r>
      <w:r w:rsidR="00134DD2">
        <w:t>only those who are subject to EU jurisdiction may have</w:t>
      </w:r>
      <w:r w:rsidR="00134DD2" w:rsidRPr="00BA39DD">
        <w:rPr>
          <w:i/>
        </w:rPr>
        <w:t xml:space="preserve"> </w:t>
      </w:r>
      <w:r w:rsidR="002E2CED" w:rsidRPr="00BA39DD">
        <w:rPr>
          <w:i/>
        </w:rPr>
        <w:t>access</w:t>
      </w:r>
      <w:r w:rsidR="002E2CED">
        <w:t xml:space="preserve"> to </w:t>
      </w:r>
      <w:r w:rsidR="00BA39DD">
        <w:t xml:space="preserve">that </w:t>
      </w:r>
      <w:r w:rsidR="00E8611C">
        <w:t xml:space="preserve">data, especially </w:t>
      </w:r>
      <w:r w:rsidR="00157620">
        <w:t xml:space="preserve">in </w:t>
      </w:r>
      <w:r w:rsidR="002E2CED">
        <w:t xml:space="preserve">intelligible </w:t>
      </w:r>
      <w:r w:rsidR="00157620">
        <w:t>form</w:t>
      </w:r>
      <w:r w:rsidR="002E2CED">
        <w:t>.</w:t>
      </w:r>
      <w:r w:rsidR="00E8611C">
        <w:t xml:space="preserve"> </w:t>
      </w:r>
      <w:r w:rsidR="00163E92">
        <w:t>Although commercial motivations may have hindered their adoption in practice,</w:t>
      </w:r>
      <w:r w:rsidR="00163E92" w:rsidRPr="003A693D">
        <w:rPr>
          <w:rStyle w:val="FootnoteReference"/>
        </w:rPr>
        <w:footnoteReference w:id="140"/>
      </w:r>
      <w:r w:rsidR="00163E92">
        <w:t xml:space="preserve"> s</w:t>
      </w:r>
      <w:r w:rsidR="00E8611C">
        <w:t xml:space="preserve">uch access restrictions may be </w:t>
      </w:r>
      <w:r w:rsidR="00E55674">
        <w:t xml:space="preserve">implemented </w:t>
      </w:r>
      <w:r w:rsidR="00E8611C">
        <w:t xml:space="preserve">through technical </w:t>
      </w:r>
      <w:del w:id="387" w:author="J" w:date="2014-08-13T14:07:00Z">
        <w:r w:rsidR="00E96D4B" w:rsidDel="00E15CB9">
          <w:delText xml:space="preserve">security </w:delText>
        </w:r>
      </w:del>
      <w:r w:rsidR="00E96D4B">
        <w:t>measures</w:t>
      </w:r>
      <w:ins w:id="388" w:author="J" w:date="2014-08-13T14:03:00Z">
        <w:r w:rsidR="00CA4478">
          <w:t xml:space="preserve">. </w:t>
        </w:r>
      </w:ins>
      <w:ins w:id="389" w:author="J" w:date="2014-08-13T14:20:00Z">
        <w:r w:rsidR="001F5E24">
          <w:t>This approach seems the most promising, in our view.</w:t>
        </w:r>
      </w:ins>
      <w:ins w:id="390" w:author="Kuan Hon" w:date="2014-08-19T19:05:00Z">
        <w:r w:rsidR="0071659A">
          <w:t xml:space="preserve"> </w:t>
        </w:r>
      </w:ins>
    </w:p>
    <w:p w14:paraId="56461E8E" w14:textId="77777777" w:rsidR="00E15CB9" w:rsidRDefault="00CA4478" w:rsidP="0032339A">
      <w:pPr>
        <w:rPr>
          <w:ins w:id="391" w:author="J" w:date="2014-08-13T14:16:00Z"/>
        </w:rPr>
      </w:pPr>
      <w:ins w:id="392" w:author="J" w:date="2014-08-13T14:03:00Z">
        <w:r>
          <w:t xml:space="preserve">As such, </w:t>
        </w:r>
      </w:ins>
      <w:moveFromRangeStart w:id="393" w:author="J" w:date="2014-08-13T14:04:00Z" w:name="move269557972"/>
      <w:moveFrom w:id="394" w:author="J" w:date="2014-08-13T14:04:00Z">
        <w:r w:rsidR="00885EAE" w:rsidDel="00CA4478">
          <w:t>eg</w:t>
        </w:r>
        <w:r w:rsidR="003B0924" w:rsidDel="00CA4478">
          <w:t xml:space="preserve"> encryption</w:t>
        </w:r>
        <w:r w:rsidR="009862E5" w:rsidDel="00CA4478">
          <w:t>,</w:t>
        </w:r>
        <w:r w:rsidR="00163E92" w:rsidDel="00CA4478">
          <w:t xml:space="preserve"> again emphasising the importan</w:t>
        </w:r>
        <w:r w:rsidR="004F6265" w:rsidDel="00CA4478">
          <w:t>ce</w:t>
        </w:r>
        <w:r w:rsidR="00163E92" w:rsidDel="00CA4478">
          <w:t xml:space="preserve"> of information security.</w:t>
        </w:r>
        <w:r w:rsidR="009862E5" w:rsidDel="00CA4478">
          <w:t xml:space="preserve"> </w:t>
        </w:r>
        <w:r w:rsidR="00BC4968" w:rsidDel="00CA4478">
          <w:t xml:space="preserve">Implementing appropriate security measures should also help to protect against access to intelligible data by </w:t>
        </w:r>
        <w:r w:rsidR="00BC4968" w:rsidRPr="00BC4968" w:rsidDel="00CA4478">
          <w:rPr>
            <w:i/>
          </w:rPr>
          <w:t>un</w:t>
        </w:r>
        <w:r w:rsidR="00BC4968" w:rsidDel="00CA4478">
          <w:t xml:space="preserve">authorised persons, whether hacking by </w:t>
        </w:r>
        <w:r w:rsidR="00EB561A" w:rsidDel="00CA4478">
          <w:t>cyber</w:t>
        </w:r>
        <w:r w:rsidR="00BC4968" w:rsidDel="00CA4478">
          <w:t xml:space="preserve">criminals or (lawful or unlawful) </w:t>
        </w:r>
        <w:r w:rsidR="00393485" w:rsidDel="00CA4478">
          <w:t xml:space="preserve">direct </w:t>
        </w:r>
        <w:r w:rsidR="00BC4968" w:rsidDel="00CA4478">
          <w:t>access</w:t>
        </w:r>
        <w:r w:rsidR="001A5DBB" w:rsidDel="00CA4478">
          <w:t xml:space="preserve"> </w:t>
        </w:r>
        <w:r w:rsidR="00BC4968" w:rsidDel="00CA4478">
          <w:t xml:space="preserve">by foreign authorities. </w:t>
        </w:r>
        <w:r w:rsidR="009862E5" w:rsidDel="00CA4478">
          <w:t>This approach seems the most promising, in our view.</w:t>
        </w:r>
        <w:ins w:id="395" w:author="Jean Bacon" w:date="2014-08-07T09:57:00Z">
          <w:r w:rsidR="00255086" w:rsidDel="00CA4478">
            <w:rPr>
              <w:b/>
              <w:i/>
            </w:rPr>
            <w:t xml:space="preserve"> </w:t>
          </w:r>
        </w:ins>
        <w:r w:rsidR="00B834B4" w:rsidDel="00CA4478">
          <w:t xml:space="preserve"> </w:t>
        </w:r>
      </w:moveFrom>
      <w:moveFromRangeEnd w:id="393"/>
      <w:r w:rsidR="00B834B4" w:rsidRPr="00E55674">
        <w:rPr>
          <w:b/>
          <w:i/>
        </w:rPr>
        <w:t>MCCRC research</w:t>
      </w:r>
      <w:r w:rsidR="00B834B4">
        <w:t xml:space="preserve"> </w:t>
      </w:r>
      <w:r w:rsidR="009628FF">
        <w:t xml:space="preserve">accordingly </w:t>
      </w:r>
      <w:r w:rsidR="00B834B4">
        <w:t xml:space="preserve">includes the use of </w:t>
      </w:r>
      <w:ins w:id="396" w:author="Jean Bacon" w:date="2014-08-07T09:57:00Z">
        <w:r w:rsidR="00255086">
          <w:t>I</w:t>
        </w:r>
      </w:ins>
      <w:r w:rsidR="00B834B4">
        <w:t xml:space="preserve">nformation </w:t>
      </w:r>
      <w:ins w:id="397" w:author="Jean Bacon" w:date="2014-08-07T09:57:00Z">
        <w:r w:rsidR="00255086">
          <w:t>F</w:t>
        </w:r>
      </w:ins>
      <w:r w:rsidR="00B834B4">
        <w:t xml:space="preserve">low </w:t>
      </w:r>
      <w:ins w:id="398" w:author="Jean Bacon" w:date="2014-08-07T09:57:00Z">
        <w:r w:rsidR="00255086">
          <w:t>C</w:t>
        </w:r>
      </w:ins>
      <w:r w:rsidR="00B834B4">
        <w:t>ontrol</w:t>
      </w:r>
      <w:ins w:id="399" w:author="Jean Bacon" w:date="2014-08-07T09:57:00Z">
        <w:r w:rsidR="00255086">
          <w:t xml:space="preserve"> (IFC)</w:t>
        </w:r>
      </w:ins>
      <w:r w:rsidR="00B834B4">
        <w:t xml:space="preserve"> </w:t>
      </w:r>
      <w:ins w:id="400" w:author="J" w:date="2014-08-13T14:14:00Z">
        <w:r w:rsidR="00E15CB9" w:rsidRPr="00E15CB9">
          <w:t xml:space="preserve">techniques to enable data and context-specific </w:t>
        </w:r>
        <w:del w:id="401" w:author="Kuan Hon" w:date="2014-08-19T19:05:00Z">
          <w:r w:rsidR="00E15CB9" w:rsidRPr="00E15CB9" w:rsidDel="0071659A">
            <w:delText xml:space="preserve">concerns </w:delText>
          </w:r>
        </w:del>
      </w:ins>
      <w:ins w:id="402" w:author="Kuan Hon" w:date="2014-08-19T19:05:00Z">
        <w:r w:rsidR="0071659A">
          <w:t xml:space="preserve">requirements </w:t>
        </w:r>
      </w:ins>
      <w:ins w:id="403" w:author="J" w:date="2014-08-13T14:14:00Z">
        <w:r w:rsidR="00E15CB9" w:rsidRPr="00E15CB9">
          <w:t xml:space="preserve">to </w:t>
        </w:r>
        <w:del w:id="404" w:author="Kuan Hon" w:date="2014-08-19T19:05:00Z">
          <w:r w:rsidR="00E15CB9" w:rsidRPr="00E15CB9" w:rsidDel="0071659A">
            <w:delText xml:space="preserve">regulate </w:delText>
          </w:r>
        </w:del>
      </w:ins>
      <w:ins w:id="405" w:author="Kuan Hon" w:date="2014-08-19T19:05:00Z">
        <w:r w:rsidR="0071659A">
          <w:t xml:space="preserve">control </w:t>
        </w:r>
      </w:ins>
      <w:ins w:id="406" w:author="J" w:date="2014-08-13T14:14:00Z">
        <w:r w:rsidR="00E15CB9" w:rsidRPr="00E15CB9">
          <w:t>data access and continuously control data flows according to application-level policy. In outline, all data can be tagged to indicate not only ownership but also type (e.g. medical, company, personal), state (encrypted, anonymised, user-input), location and ju</w:t>
        </w:r>
        <w:r w:rsidR="001F5E24">
          <w:t xml:space="preserve">risdiction. </w:t>
        </w:r>
      </w:ins>
      <w:ins w:id="407" w:author="J" w:date="2014-08-13T14:17:00Z">
        <w:r w:rsidR="001F5E24">
          <w:t>We are designing, developing and implementing a prototype</w:t>
        </w:r>
      </w:ins>
      <w:ins w:id="408" w:author="J" w:date="2014-08-13T14:14:00Z">
        <w:r w:rsidR="000672FA" w:rsidRPr="000672FA">
          <w:rPr>
            <w:rStyle w:val="FootnoteReference"/>
            <w:rPrChange w:id="409" w:author="Kuan Hon" w:date="2014-08-17T21:43:00Z">
              <w:rPr>
                <w:rStyle w:val="FootnoteReference"/>
                <w:i/>
              </w:rPr>
            </w:rPrChange>
          </w:rPr>
          <w:footnoteReference w:id="141"/>
        </w:r>
        <w:r w:rsidR="00E15CB9">
          <w:t xml:space="preserve"> </w:t>
        </w:r>
        <w:del w:id="419" w:author="Kuan Hon" w:date="2014-08-19T19:06:00Z">
          <w:r w:rsidR="00E15CB9" w:rsidDel="0071659A">
            <w:delText xml:space="preserve"> </w:delText>
          </w:r>
        </w:del>
        <w:r w:rsidR="00E15CB9">
          <w:t xml:space="preserve">- </w:t>
        </w:r>
      </w:ins>
      <w:ins w:id="420" w:author="J" w:date="2014-08-13T14:18:00Z">
        <w:r w:rsidR="001F5E24">
          <w:t>this is</w:t>
        </w:r>
      </w:ins>
      <w:ins w:id="421" w:author="J" w:date="2014-08-13T14:14:00Z">
        <w:r w:rsidR="00E15CB9" w:rsidRPr="00E15CB9">
          <w:t xml:space="preserve"> motivate</w:t>
        </w:r>
      </w:ins>
      <w:ins w:id="422" w:author="J" w:date="2014-08-13T14:19:00Z">
        <w:r w:rsidR="001F5E24">
          <w:t>d</w:t>
        </w:r>
      </w:ins>
      <w:ins w:id="423" w:author="J" w:date="2014-08-13T14:14:00Z">
        <w:r w:rsidR="00E15CB9" w:rsidRPr="00E15CB9">
          <w:t xml:space="preserve"> and present</w:t>
        </w:r>
      </w:ins>
      <w:ins w:id="424" w:author="J" w:date="2014-08-13T14:19:00Z">
        <w:r w:rsidR="001F5E24">
          <w:t>ed</w:t>
        </w:r>
      </w:ins>
      <w:ins w:id="425" w:author="J" w:date="2014-08-13T14:14:00Z">
        <w:r w:rsidR="00E15CB9" w:rsidRPr="00E15CB9">
          <w:t xml:space="preserve"> </w:t>
        </w:r>
        <w:del w:id="426" w:author="Kuan Hon" w:date="2014-08-19T19:06:00Z">
          <w:r w:rsidR="00E15CB9" w:rsidRPr="00E15CB9" w:rsidDel="0071659A">
            <w:delText xml:space="preserve">this </w:delText>
          </w:r>
        </w:del>
        <w:r w:rsidR="00E15CB9" w:rsidRPr="00E15CB9">
          <w:t xml:space="preserve">in our companion </w:t>
        </w:r>
      </w:ins>
      <w:ins w:id="427" w:author="Kuan Hon" w:date="2014-08-19T19:06:00Z">
        <w:r w:rsidR="0071659A">
          <w:t xml:space="preserve">discussion </w:t>
        </w:r>
      </w:ins>
      <w:ins w:id="428" w:author="J" w:date="2014-08-13T14:14:00Z">
        <w:r w:rsidR="00E15CB9" w:rsidRPr="00E15CB9">
          <w:t>paper.</w:t>
        </w:r>
      </w:ins>
      <w:ins w:id="429" w:author="J" w:date="2014-08-13T14:16:00Z">
        <w:r w:rsidR="00E15CB9">
          <w:t xml:space="preserve"> </w:t>
        </w:r>
      </w:ins>
      <w:ins w:id="430" w:author="J" w:date="2014-08-13T20:58:00Z">
        <w:r w:rsidR="00E845B2">
          <w:t>And of course, encryption</w:t>
        </w:r>
      </w:ins>
      <w:ins w:id="431" w:author="J" w:date="2014-08-13T20:56:00Z">
        <w:r w:rsidR="00E845B2">
          <w:t xml:space="preserve"> is also highly</w:t>
        </w:r>
      </w:ins>
      <w:ins w:id="432" w:author="Kuan Hon" w:date="2014-08-19T19:06:00Z">
        <w:r w:rsidR="0071659A">
          <w:t xml:space="preserve"> </w:t>
        </w:r>
      </w:ins>
      <w:ins w:id="433" w:author="J" w:date="2014-08-13T20:56:00Z">
        <w:del w:id="434" w:author="Kuan Hon" w:date="2014-08-19T19:06:00Z">
          <w:r w:rsidR="00E845B2" w:rsidDel="0071659A">
            <w:delText>-</w:delText>
          </w:r>
        </w:del>
        <w:r w:rsidR="00E845B2">
          <w:t>relevant</w:t>
        </w:r>
      </w:ins>
      <w:ins w:id="435" w:author="J" w:date="2014-08-13T20:58:00Z">
        <w:r w:rsidR="00E845B2">
          <w:t xml:space="preserve"> as it renders information unintelli</w:t>
        </w:r>
      </w:ins>
      <w:ins w:id="436" w:author="J" w:date="2014-08-13T20:59:00Z">
        <w:r w:rsidR="00E845B2">
          <w:t>gi</w:t>
        </w:r>
      </w:ins>
      <w:ins w:id="437" w:author="J" w:date="2014-08-13T20:58:00Z">
        <w:r w:rsidR="00E845B2">
          <w:t>ble for all those without the requisite keys. This</w:t>
        </w:r>
      </w:ins>
      <w:ins w:id="438" w:author="J" w:date="2014-08-13T14:18:00Z">
        <w:r w:rsidR="001F5E24">
          <w:t xml:space="preserve">, </w:t>
        </w:r>
      </w:ins>
      <w:ins w:id="439" w:author="J" w:date="2014-08-13T14:16:00Z">
        <w:r w:rsidR="001F5E24">
          <w:t>again</w:t>
        </w:r>
      </w:ins>
      <w:ins w:id="440" w:author="J" w:date="2014-08-13T20:58:00Z">
        <w:r w:rsidR="00E845B2">
          <w:t>,</w:t>
        </w:r>
      </w:ins>
      <w:ins w:id="441" w:author="J" w:date="2014-08-13T14:16:00Z">
        <w:r w:rsidR="001F5E24">
          <w:t xml:space="preserve"> emphasises</w:t>
        </w:r>
        <w:r w:rsidR="00E15CB9">
          <w:t xml:space="preserve"> the importance of information security. Implementing appropriate security measures can, depending on the particular technology, </w:t>
        </w:r>
        <w:commentRangeStart w:id="442"/>
        <w:r w:rsidR="00E15CB9">
          <w:t xml:space="preserve">help to protect against access to intelligible data by unauthorised persons, whether hacking by cybercriminals or (lawful or unlawful) direct access by foreign authorities. </w:t>
        </w:r>
      </w:ins>
      <w:commentRangeEnd w:id="442"/>
      <w:ins w:id="443" w:author="J" w:date="2014-08-13T20:57:00Z">
        <w:r w:rsidR="00E845B2">
          <w:rPr>
            <w:rStyle w:val="CommentReference"/>
          </w:rPr>
          <w:commentReference w:id="442"/>
        </w:r>
      </w:ins>
    </w:p>
    <w:p w14:paraId="5B0EFEE2" w14:textId="77777777" w:rsidR="00CA4478" w:rsidDel="00E15CB9" w:rsidRDefault="00B834B4" w:rsidP="0032339A">
      <w:pPr>
        <w:rPr>
          <w:del w:id="444" w:author="J" w:date="2014-08-13T14:16:00Z"/>
        </w:rPr>
      </w:pPr>
      <w:del w:id="445" w:author="J" w:date="2014-08-13T14:16:00Z">
        <w:r w:rsidDel="00E15CB9">
          <w:delText xml:space="preserve">techniques to achieve such restrictions </w:delText>
        </w:r>
        <w:r w:rsidR="00FA5D46" w:rsidRPr="007D21AA" w:rsidDel="00E15CB9">
          <w:rPr>
            <w:highlight w:val="yellow"/>
          </w:rPr>
          <w:delText>[</w:delText>
        </w:r>
        <w:r w:rsidR="007D21AA" w:rsidRPr="007D21AA" w:rsidDel="00E15CB9">
          <w:rPr>
            <w:highlight w:val="yellow"/>
          </w:rPr>
          <w:delText>*</w:delText>
        </w:r>
        <w:r w:rsidRPr="007D21AA" w:rsidDel="00E15CB9">
          <w:rPr>
            <w:highlight w:val="yellow"/>
          </w:rPr>
          <w:delText xml:space="preserve">and </w:delText>
        </w:r>
        <w:r w:rsidR="00FA5D46" w:rsidRPr="007D21AA" w:rsidDel="00E15CB9">
          <w:rPr>
            <w:highlight w:val="yellow"/>
          </w:rPr>
          <w:delText xml:space="preserve">a </w:delText>
        </w:r>
        <w:r w:rsidRPr="007D21AA" w:rsidDel="00E15CB9">
          <w:rPr>
            <w:highlight w:val="yellow"/>
          </w:rPr>
          <w:delText xml:space="preserve">prototype </w:delText>
        </w:r>
        <w:r w:rsidR="00FA5D46" w:rsidRPr="007D21AA" w:rsidDel="00E15CB9">
          <w:rPr>
            <w:highlight w:val="yellow"/>
          </w:rPr>
          <w:delText xml:space="preserve">is </w:delText>
        </w:r>
        <w:r w:rsidRPr="007D21AA" w:rsidDel="00E15CB9">
          <w:rPr>
            <w:highlight w:val="yellow"/>
          </w:rPr>
          <w:delText xml:space="preserve">being </w:delText>
        </w:r>
      </w:del>
      <w:ins w:id="446" w:author="Jean Bacon" w:date="2014-08-07T09:58:00Z">
        <w:del w:id="447" w:author="J" w:date="2014-08-13T14:16:00Z">
          <w:r w:rsidR="00255086" w:rsidDel="00E15CB9">
            <w:rPr>
              <w:highlight w:val="yellow"/>
            </w:rPr>
            <w:delText>designed, implemented and evaluated</w:delText>
          </w:r>
        </w:del>
      </w:ins>
      <w:ins w:id="448" w:author="Jean Bacon" w:date="2014-08-07T10:44:00Z">
        <w:del w:id="449" w:author="J" w:date="2014-08-13T14:16:00Z">
          <w:r w:rsidR="00B744EB" w:rsidDel="00E15CB9">
            <w:delText>.</w:delText>
          </w:r>
        </w:del>
      </w:ins>
      <w:ins w:id="450" w:author="Jean Bacon" w:date="2014-08-07T10:19:00Z">
        <w:del w:id="451" w:author="J" w:date="2014-08-13T14:14:00Z">
          <w:r w:rsidR="000672FA" w:rsidRPr="000672FA">
            <w:rPr>
              <w:rStyle w:val="FootnoteReference"/>
              <w:rPrChange w:id="452" w:author="Kuan Hon" w:date="2014-08-17T21:43:00Z">
                <w:rPr>
                  <w:rStyle w:val="FootnoteReference"/>
                  <w:i/>
                </w:rPr>
              </w:rPrChange>
            </w:rPr>
            <w:footnoteReference w:id="142"/>
          </w:r>
        </w:del>
      </w:ins>
      <w:del w:id="473" w:author="J" w:date="2014-08-13T14:14:00Z">
        <w:r w:rsidRPr="007D21AA" w:rsidDel="00E15CB9">
          <w:rPr>
            <w:highlight w:val="yellow"/>
          </w:rPr>
          <w:delText>built</w:delText>
        </w:r>
        <w:r w:rsidR="00EC4CE9" w:rsidRPr="007D21AA" w:rsidDel="00E15CB9">
          <w:rPr>
            <w:highlight w:val="yellow"/>
          </w:rPr>
          <w:delText>?</w:delText>
        </w:r>
        <w:r w:rsidR="00FA5D46" w:rsidRPr="007D21AA" w:rsidDel="00E15CB9">
          <w:rPr>
            <w:highlight w:val="yellow"/>
          </w:rPr>
          <w:delText>]</w:delText>
        </w:r>
        <w:r w:rsidR="00FA5D46" w:rsidDel="00E15CB9">
          <w:delText>.</w:delText>
        </w:r>
      </w:del>
      <w:ins w:id="474" w:author="Jean Bacon" w:date="2014-08-07T09:58:00Z">
        <w:del w:id="475" w:author="J" w:date="2014-08-13T14:16:00Z">
          <w:r w:rsidR="00255086" w:rsidDel="00E15CB9">
            <w:delText xml:space="preserve"> </w:delText>
          </w:r>
        </w:del>
      </w:ins>
      <w:ins w:id="476" w:author="Jean Bacon" w:date="2014-08-07T10:00:00Z">
        <w:del w:id="477" w:author="J" w:date="2014-08-13T14:16:00Z">
          <w:r w:rsidR="00255086" w:rsidDel="00E15CB9">
            <w:delText>T</w:delText>
          </w:r>
        </w:del>
      </w:ins>
      <w:ins w:id="478" w:author="Jean Bacon" w:date="2014-08-07T09:58:00Z">
        <w:del w:id="479" w:author="J" w:date="2014-08-13T14:16:00Z">
          <w:r w:rsidR="00255086" w:rsidDel="00E15CB9">
            <w:delText xml:space="preserve">raditional </w:delText>
          </w:r>
        </w:del>
      </w:ins>
      <w:ins w:id="480" w:author="Jean Bacon" w:date="2014-08-07T09:59:00Z">
        <w:del w:id="481" w:author="J" w:date="2014-08-13T14:16:00Z">
          <w:r w:rsidR="00255086" w:rsidDel="00E15CB9">
            <w:delText>a</w:delText>
          </w:r>
        </w:del>
      </w:ins>
      <w:ins w:id="482" w:author="Jean Bacon" w:date="2014-08-07T09:58:00Z">
        <w:del w:id="483" w:author="J" w:date="2014-08-13T14:16:00Z">
          <w:r w:rsidR="00255086" w:rsidDel="00E15CB9">
            <w:delText>uthentication and authorisation</w:delText>
          </w:r>
        </w:del>
      </w:ins>
      <w:ins w:id="484" w:author="Jean Bacon" w:date="2014-08-07T09:59:00Z">
        <w:del w:id="485" w:author="J" w:date="2014-08-13T14:16:00Z">
          <w:r w:rsidR="00255086" w:rsidDel="00E15CB9">
            <w:delText xml:space="preserve"> are principal/role-specific and applied at policy-enforcement points within a system</w:delText>
          </w:r>
        </w:del>
      </w:ins>
      <w:ins w:id="486" w:author="Jean Bacon" w:date="2014-08-07T10:00:00Z">
        <w:del w:id="487" w:author="J" w:date="2014-08-13T14:16:00Z">
          <w:r w:rsidR="00255086" w:rsidDel="00E15CB9">
            <w:delText xml:space="preserve">, after which there is no further control on where data flows. IFC adds data and context-specific concerns </w:delText>
          </w:r>
        </w:del>
      </w:ins>
      <w:ins w:id="488" w:author="Jean Bacon" w:date="2014-08-07T10:23:00Z">
        <w:del w:id="489" w:author="J" w:date="2014-08-13T14:16:00Z">
          <w:r w:rsidR="00CC0617" w:rsidDel="00E15CB9">
            <w:delText xml:space="preserve">to data access </w:delText>
          </w:r>
        </w:del>
      </w:ins>
      <w:ins w:id="490" w:author="Jean Bacon" w:date="2014-08-07T10:00:00Z">
        <w:del w:id="491" w:author="J" w:date="2014-08-13T14:16:00Z">
          <w:r w:rsidR="00255086" w:rsidDel="00E15CB9">
            <w:delText xml:space="preserve">and </w:delText>
          </w:r>
        </w:del>
      </w:ins>
      <w:ins w:id="492" w:author="Jean Bacon" w:date="2014-08-07T10:23:00Z">
        <w:del w:id="493" w:author="J" w:date="2014-08-13T14:16:00Z">
          <w:r w:rsidR="00CC0617" w:rsidDel="00E15CB9">
            <w:delText xml:space="preserve">continuously </w:delText>
          </w:r>
        </w:del>
      </w:ins>
      <w:ins w:id="494" w:author="Jean Bacon" w:date="2014-08-07T10:00:00Z">
        <w:del w:id="495" w:author="J" w:date="2014-08-13T14:16:00Z">
          <w:r w:rsidR="00255086" w:rsidDel="00E15CB9">
            <w:delText>enforces flow</w:delText>
          </w:r>
        </w:del>
      </w:ins>
      <w:ins w:id="496" w:author="Jean Bacon" w:date="2014-08-07T10:23:00Z">
        <w:del w:id="497" w:author="J" w:date="2014-08-13T14:16:00Z">
          <w:r w:rsidR="00CC0617" w:rsidDel="00E15CB9">
            <w:delText>s</w:delText>
          </w:r>
        </w:del>
      </w:ins>
      <w:ins w:id="498" w:author="Jean Bacon" w:date="2014-08-07T10:00:00Z">
        <w:del w:id="499" w:author="J" w:date="2014-08-13T14:16:00Z">
          <w:r w:rsidR="00255086" w:rsidDel="00E15CB9">
            <w:delText xml:space="preserve"> according to application-level policy. </w:delText>
          </w:r>
        </w:del>
      </w:ins>
      <w:ins w:id="500" w:author="Jean Bacon" w:date="2014-08-07T09:58:00Z">
        <w:del w:id="501" w:author="J" w:date="2014-08-13T14:16:00Z">
          <w:r w:rsidR="00255086" w:rsidDel="00E15CB9">
            <w:delText xml:space="preserve"> </w:delText>
          </w:r>
        </w:del>
      </w:ins>
      <w:ins w:id="502" w:author="Jean Bacon" w:date="2014-08-07T10:23:00Z">
        <w:del w:id="503" w:author="J" w:date="2014-08-13T14:16:00Z">
          <w:r w:rsidR="00CC0617" w:rsidDel="00E15CB9">
            <w:delText>We motivate and present this work</w:delText>
          </w:r>
        </w:del>
      </w:ins>
      <w:ins w:id="504" w:author="Jean Bacon" w:date="2014-08-07T10:24:00Z">
        <w:del w:id="505" w:author="J" w:date="2014-08-13T14:16:00Z">
          <w:r w:rsidR="00B744EB" w:rsidDel="00E15CB9">
            <w:delText xml:space="preserve"> in </w:delText>
          </w:r>
        </w:del>
      </w:ins>
      <w:ins w:id="506" w:author="Jean Bacon" w:date="2014-08-07T10:46:00Z">
        <w:del w:id="507" w:author="J" w:date="2014-08-13T14:16:00Z">
          <w:r w:rsidR="00B744EB" w:rsidDel="00E15CB9">
            <w:delText>our</w:delText>
          </w:r>
        </w:del>
      </w:ins>
      <w:ins w:id="508" w:author="Jean Bacon" w:date="2014-08-07T10:24:00Z">
        <w:del w:id="509" w:author="J" w:date="2014-08-13T14:16:00Z">
          <w:r w:rsidR="00B744EB" w:rsidDel="00E15CB9">
            <w:delText xml:space="preserve"> companion</w:delText>
          </w:r>
          <w:r w:rsidR="00CC0617" w:rsidDel="00E15CB9">
            <w:delText xml:space="preserve"> paper.</w:delText>
          </w:r>
        </w:del>
      </w:ins>
      <w:ins w:id="510" w:author="Jean Bacon" w:date="2014-08-07T10:23:00Z">
        <w:del w:id="511" w:author="J" w:date="2014-08-13T14:16:00Z">
          <w:r w:rsidR="00CC0617" w:rsidDel="00E15CB9">
            <w:delText xml:space="preserve"> </w:delText>
          </w:r>
        </w:del>
      </w:ins>
      <w:ins w:id="512" w:author="Jean Bacon" w:date="2014-08-07T10:25:00Z">
        <w:del w:id="513" w:author="J" w:date="2014-08-13T14:16:00Z">
          <w:r w:rsidR="00CC0617" w:rsidDel="00E15CB9">
            <w:delText xml:space="preserve">In outline, all data can be tagged to indicate not only ownership but also </w:delText>
          </w:r>
        </w:del>
      </w:ins>
      <w:ins w:id="514" w:author="Jean Bacon" w:date="2014-08-07T10:26:00Z">
        <w:del w:id="515" w:author="J" w:date="2014-08-13T14:16:00Z">
          <w:r w:rsidR="00CC0617" w:rsidDel="00E15CB9">
            <w:delText>type (</w:delText>
          </w:r>
        </w:del>
      </w:ins>
      <w:ins w:id="516" w:author="Jean Bacon" w:date="2014-08-07T10:44:00Z">
        <w:del w:id="517" w:author="J" w:date="2014-08-13T14:16:00Z">
          <w:r w:rsidR="00B744EB" w:rsidDel="00E15CB9">
            <w:delText xml:space="preserve">e.g. </w:delText>
          </w:r>
        </w:del>
      </w:ins>
      <w:ins w:id="518" w:author="Jean Bacon" w:date="2014-08-07T10:26:00Z">
        <w:del w:id="519" w:author="J" w:date="2014-08-13T14:16:00Z">
          <w:r w:rsidR="00CC0617" w:rsidDel="00E15CB9">
            <w:delText>medical, company</w:delText>
          </w:r>
        </w:del>
      </w:ins>
      <w:ins w:id="520" w:author="Jean Bacon" w:date="2014-08-07T10:44:00Z">
        <w:del w:id="521" w:author="J" w:date="2014-08-13T14:16:00Z">
          <w:r w:rsidR="00B744EB" w:rsidDel="00E15CB9">
            <w:delText>, personal</w:delText>
          </w:r>
        </w:del>
      </w:ins>
      <w:ins w:id="522" w:author="Jean Bacon" w:date="2014-08-07T10:26:00Z">
        <w:del w:id="523" w:author="J" w:date="2014-08-13T14:16:00Z">
          <w:r w:rsidR="00CC0617" w:rsidDel="00E15CB9">
            <w:delText>), state (encrypted, anonymised</w:delText>
          </w:r>
        </w:del>
      </w:ins>
      <w:ins w:id="524" w:author="Jean Bacon" w:date="2014-08-07T10:45:00Z">
        <w:del w:id="525" w:author="J" w:date="2014-08-13T14:16:00Z">
          <w:r w:rsidR="00B744EB" w:rsidDel="00E15CB9">
            <w:delText>, user-input</w:delText>
          </w:r>
        </w:del>
      </w:ins>
      <w:ins w:id="526" w:author="Jean Bacon" w:date="2014-08-07T10:26:00Z">
        <w:del w:id="527" w:author="J" w:date="2014-08-13T14:16:00Z">
          <w:r w:rsidR="00CC0617" w:rsidDel="00E15CB9">
            <w:delText xml:space="preserve">), </w:delText>
          </w:r>
        </w:del>
      </w:ins>
      <w:ins w:id="528" w:author="Jean Bacon" w:date="2014-08-07T10:25:00Z">
        <w:del w:id="529" w:author="J" w:date="2014-08-13T14:16:00Z">
          <w:r w:rsidR="00CC0617" w:rsidDel="00E15CB9">
            <w:delText>location and jurisdiction.</w:delText>
          </w:r>
        </w:del>
      </w:ins>
      <w:moveToRangeStart w:id="530" w:author="J" w:date="2014-08-13T14:04:00Z" w:name="move269557972"/>
      <w:moveTo w:id="531" w:author="J" w:date="2014-08-13T14:04:00Z">
        <w:del w:id="532" w:author="J" w:date="2014-08-13T14:16:00Z">
          <w:r w:rsidR="00CA4478" w:rsidDel="00E15CB9">
            <w:delText xml:space="preserve">eg encryption, again emphasising the importance of information security. Implementing appropriate security measures should also help to protect against access to intelligible data by </w:delText>
          </w:r>
          <w:r w:rsidR="00CA4478" w:rsidRPr="00BC4968" w:rsidDel="00E15CB9">
            <w:rPr>
              <w:i/>
            </w:rPr>
            <w:delText>un</w:delText>
          </w:r>
          <w:r w:rsidR="00CA4478" w:rsidDel="00E15CB9">
            <w:delText>authorised persons, whether hacking by cybercriminals or (lawful or unlawful) direct access by foreign authorities. This approach seems the most promising, in our view.</w:delText>
          </w:r>
        </w:del>
      </w:moveTo>
      <w:moveToRangeEnd w:id="530"/>
    </w:p>
    <w:p w14:paraId="69550103" w14:textId="77777777" w:rsidR="00011944" w:rsidRDefault="00011944" w:rsidP="0032339A"/>
    <w:p w14:paraId="7D14B2EB" w14:textId="77777777" w:rsidR="00011944" w:rsidRDefault="00011944" w:rsidP="0032339A">
      <w:r>
        <w:t xml:space="preserve">To summarise, two major </w:t>
      </w:r>
      <w:r w:rsidR="0097500A">
        <w:t>issues</w:t>
      </w:r>
      <w:r>
        <w:t xml:space="preserve"> with digital data are:</w:t>
      </w:r>
    </w:p>
    <w:p w14:paraId="1E20D19E" w14:textId="77777777" w:rsidR="00011944" w:rsidRDefault="00DB11D5" w:rsidP="00FB2A7A">
      <w:pPr>
        <w:pStyle w:val="ListBullet"/>
        <w:tabs>
          <w:tab w:val="clear" w:pos="360"/>
          <w:tab w:val="num" w:pos="2520"/>
        </w:tabs>
      </w:pPr>
      <w:r>
        <w:t xml:space="preserve">Some </w:t>
      </w:r>
      <w:r w:rsidR="00011944">
        <w:t xml:space="preserve">persons </w:t>
      </w:r>
      <w:r w:rsidR="005D4BB0">
        <w:t>control, and are authorised to control</w:t>
      </w:r>
      <w:r w:rsidR="0068508E">
        <w:t>,</w:t>
      </w:r>
      <w:r w:rsidR="005D4BB0">
        <w:t xml:space="preserve"> </w:t>
      </w:r>
      <w:r w:rsidR="00011944">
        <w:t xml:space="preserve">access </w:t>
      </w:r>
      <w:r w:rsidR="0068508E">
        <w:t xml:space="preserve">to </w:t>
      </w:r>
      <w:r w:rsidR="00011944">
        <w:t xml:space="preserve">intelligible data (wherever physically located, eg via remote access) </w:t>
      </w:r>
      <w:r>
        <w:t xml:space="preserve">– but they </w:t>
      </w:r>
      <w:r w:rsidR="00011944">
        <w:t>may misuse data and/or disclose data to unauthorised persons, such as cloud providers to foreign governmental authorities; and</w:t>
      </w:r>
    </w:p>
    <w:p w14:paraId="6C1651C5" w14:textId="77777777" w:rsidR="00011944" w:rsidRDefault="00DB11D5" w:rsidP="00FB2A7A">
      <w:pPr>
        <w:pStyle w:val="ListBullet"/>
        <w:tabs>
          <w:tab w:val="clear" w:pos="360"/>
          <w:tab w:val="num" w:pos="2520"/>
        </w:tabs>
      </w:pPr>
      <w:r>
        <w:t xml:space="preserve">Other </w:t>
      </w:r>
      <w:r w:rsidR="00011944">
        <w:t xml:space="preserve">persons </w:t>
      </w:r>
      <w:r>
        <w:t xml:space="preserve">are </w:t>
      </w:r>
      <w:r w:rsidR="00011944" w:rsidRPr="00011944">
        <w:rPr>
          <w:i/>
        </w:rPr>
        <w:t>not</w:t>
      </w:r>
      <w:r w:rsidR="00011944">
        <w:t xml:space="preserve"> authorised to access intelligible data, such as cybercriminals or fo</w:t>
      </w:r>
      <w:r w:rsidR="0068508E">
        <w:t>r</w:t>
      </w:r>
      <w:r w:rsidR="00011944">
        <w:t>eign governmental authorities</w:t>
      </w:r>
      <w:r w:rsidR="00FB2A7A" w:rsidRPr="003A693D">
        <w:rPr>
          <w:rStyle w:val="FootnoteReference"/>
        </w:rPr>
        <w:footnoteReference w:id="143"/>
      </w:r>
      <w:r>
        <w:t xml:space="preserve"> – but they</w:t>
      </w:r>
      <w:r w:rsidR="00011944">
        <w:t xml:space="preserve"> may nevertheless </w:t>
      </w:r>
      <w:r w:rsidR="007D000E">
        <w:t xml:space="preserve">do so </w:t>
      </w:r>
      <w:r w:rsidR="00011944">
        <w:t>and misuse data, and/or disclose data to unauthorised persons.</w:t>
      </w:r>
    </w:p>
    <w:p w14:paraId="2F4BD553" w14:textId="77777777" w:rsidR="00011944" w:rsidRDefault="00011944" w:rsidP="00011944"/>
    <w:p w14:paraId="0B439437" w14:textId="77777777" w:rsidR="00A17028" w:rsidRDefault="00011944" w:rsidP="00011944">
      <w:pPr>
        <w:rPr>
          <w:ins w:id="533" w:author="Kuan Hon" w:date="2014-08-19T19:08:00Z"/>
        </w:rPr>
      </w:pPr>
      <w:r>
        <w:t xml:space="preserve">The latter </w:t>
      </w:r>
      <w:r w:rsidR="0068508E">
        <w:t xml:space="preserve">risk </w:t>
      </w:r>
      <w:r>
        <w:t xml:space="preserve">may be mitigated by </w:t>
      </w:r>
      <w:r w:rsidR="006D1753">
        <w:t xml:space="preserve">implementing </w:t>
      </w:r>
      <w:r>
        <w:t xml:space="preserve">technical security measures to restrict access to </w:t>
      </w:r>
      <w:commentRangeStart w:id="534"/>
      <w:r>
        <w:t xml:space="preserve">intelligible data </w:t>
      </w:r>
      <w:commentRangeEnd w:id="534"/>
      <w:r w:rsidR="00921097">
        <w:rPr>
          <w:rStyle w:val="CommentReference"/>
        </w:rPr>
        <w:commentReference w:id="534"/>
      </w:r>
      <w:r>
        <w:t xml:space="preserve">to authorised persons, which may include </w:t>
      </w:r>
      <w:r w:rsidR="009C2F4B">
        <w:t>access control</w:t>
      </w:r>
      <w:r w:rsidR="0081573F">
        <w:t>s</w:t>
      </w:r>
      <w:r w:rsidR="009C2F4B">
        <w:t xml:space="preserve">, </w:t>
      </w:r>
      <w:r w:rsidR="0081573F">
        <w:t xml:space="preserve">limiting </w:t>
      </w:r>
      <w:r w:rsidR="00AB0E89">
        <w:t xml:space="preserve">the </w:t>
      </w:r>
      <w:r w:rsidR="0081573F">
        <w:t>rights</w:t>
      </w:r>
      <w:r w:rsidR="00AB0E89">
        <w:t xml:space="preserve"> of authorised persons to the minimum they need</w:t>
      </w:r>
      <w:r w:rsidR="00E172A1">
        <w:t xml:space="preserve"> for their jobs</w:t>
      </w:r>
      <w:r w:rsidR="0081573F">
        <w:t xml:space="preserve">, </w:t>
      </w:r>
      <w:r>
        <w:t>encrypting data to prevent such access even by service providers,</w:t>
      </w:r>
      <w:r w:rsidR="005F20C8">
        <w:t xml:space="preserve"> such as SaaS storage providers, etc.</w:t>
      </w:r>
      <w:r w:rsidR="005D4BB0">
        <w:t xml:space="preserve"> </w:t>
      </w:r>
      <w:ins w:id="535" w:author="Kuan Hon" w:date="2014-08-19T19:09:00Z">
        <w:r w:rsidR="00A17028">
          <w:t>Ideally, a</w:t>
        </w:r>
      </w:ins>
      <w:ins w:id="536" w:author="Kuan Hon" w:date="2014-08-19T19:08:00Z">
        <w:r w:rsidR="00A17028">
          <w:t xml:space="preserve">ccess </w:t>
        </w:r>
      </w:ins>
      <w:ins w:id="537" w:author="Kuan Hon" w:date="2014-08-19T19:09:00Z">
        <w:r w:rsidR="00A17028">
          <w:t xml:space="preserve">even </w:t>
        </w:r>
      </w:ins>
      <w:ins w:id="538" w:author="Kuan Hon" w:date="2014-08-19T19:08:00Z">
        <w:r w:rsidR="00A17028">
          <w:t>to encrypte</w:t>
        </w:r>
      </w:ins>
      <w:ins w:id="539" w:author="Kuan Hon" w:date="2014-08-19T19:09:00Z">
        <w:r w:rsidR="00A17028">
          <w:t>d data, and distribution of copies of encrypted data, should also be restricted as far as possible</w:t>
        </w:r>
      </w:ins>
      <w:ins w:id="540" w:author="Kuan Hon" w:date="2014-08-19T19:10:00Z">
        <w:r w:rsidR="00A17028">
          <w:t xml:space="preserve"> </w:t>
        </w:r>
        <w:r w:rsidR="00324A21">
          <w:t>–</w:t>
        </w:r>
        <w:r w:rsidR="00A17028">
          <w:t xml:space="preserve"> see</w:t>
        </w:r>
        <w:r w:rsidR="00324A21">
          <w:t xml:space="preserve"> </w:t>
        </w:r>
      </w:ins>
      <w:ins w:id="541" w:author="Kuan Hon" w:date="2014-08-19T19:09:00Z">
        <w:r w:rsidR="00A17028">
          <w:t>our companion discussion paper.</w:t>
        </w:r>
      </w:ins>
    </w:p>
    <w:p w14:paraId="3A99CB43" w14:textId="77777777" w:rsidR="00A17028" w:rsidRDefault="00A17028" w:rsidP="00011944">
      <w:pPr>
        <w:rPr>
          <w:ins w:id="542" w:author="Kuan Hon" w:date="2014-08-19T19:08:00Z"/>
        </w:rPr>
      </w:pPr>
    </w:p>
    <w:p w14:paraId="3917958B" w14:textId="77777777" w:rsidR="00011944" w:rsidRDefault="005D4BB0" w:rsidP="00011944">
      <w:r>
        <w:t>The former, exercising jurisdiction over persons authorised to access intelligible data, may enable countries to regulate the processing of that data</w:t>
      </w:r>
      <w:r w:rsidR="001D7819">
        <w:t xml:space="preserve"> wherever located</w:t>
      </w:r>
      <w:r w:rsidR="00D17909">
        <w:t xml:space="preserve">, </w:t>
      </w:r>
      <w:r w:rsidR="00F50B9B">
        <w:t xml:space="preserve">and seems more practical than basing jurisdiction on physical location of data, but </w:t>
      </w:r>
      <w:r w:rsidR="00241690">
        <w:t xml:space="preserve">potentially </w:t>
      </w:r>
      <w:r w:rsidR="00F50B9B">
        <w:t xml:space="preserve">allows </w:t>
      </w:r>
      <w:r w:rsidR="00D17909">
        <w:t>countries to extend their jurisdictional reach to data physically located outside their territories</w:t>
      </w:r>
      <w:r>
        <w:t xml:space="preserve">. The extent to which countries </w:t>
      </w:r>
      <w:r w:rsidRPr="005D4BB0">
        <w:rPr>
          <w:i/>
        </w:rPr>
        <w:t>should</w:t>
      </w:r>
      <w:r>
        <w:t xml:space="preserve"> claim jurisdiction </w:t>
      </w:r>
      <w:r w:rsidR="009A700A">
        <w:t>over such processing or data when the interests of other countries are involved</w:t>
      </w:r>
      <w:r w:rsidR="00515065">
        <w:t>, and how,</w:t>
      </w:r>
      <w:r w:rsidR="00A915D4">
        <w:t xml:space="preserve"> </w:t>
      </w:r>
      <w:r w:rsidR="009A700A">
        <w:t>will be discussed next.</w:t>
      </w:r>
    </w:p>
    <w:p w14:paraId="58D0C4EB" w14:textId="77777777" w:rsidR="0032339A" w:rsidRDefault="0032339A" w:rsidP="00FF0430">
      <w:pPr>
        <w:pStyle w:val="Heading1"/>
        <w:tabs>
          <w:tab w:val="clear" w:pos="1134"/>
          <w:tab w:val="num" w:pos="3294"/>
        </w:tabs>
      </w:pPr>
      <w:r>
        <w:t>“Only”</w:t>
      </w:r>
    </w:p>
    <w:p w14:paraId="5C1F59E4" w14:textId="77777777" w:rsidR="0032339A" w:rsidRDefault="00A915D4" w:rsidP="0032339A">
      <w:r>
        <w:t xml:space="preserve">We now </w:t>
      </w:r>
      <w:r w:rsidR="00632500">
        <w:t xml:space="preserve">come to </w:t>
      </w:r>
      <w:r w:rsidR="00761937">
        <w:t xml:space="preserve">the </w:t>
      </w:r>
      <w:r w:rsidR="00632500">
        <w:t>“only”</w:t>
      </w:r>
      <w:r w:rsidR="00761937">
        <w:t xml:space="preserve"> of “EU-only cloud”</w:t>
      </w:r>
      <w:r w:rsidR="00632500">
        <w:t xml:space="preserve">, </w:t>
      </w:r>
      <w:r w:rsidR="00F5332D">
        <w:t xml:space="preserve">which we </w:t>
      </w:r>
      <w:r w:rsidR="00FE4A31">
        <w:t xml:space="preserve">believe is </w:t>
      </w:r>
      <w:r w:rsidR="00632500">
        <w:t xml:space="preserve">the </w:t>
      </w:r>
      <w:r w:rsidR="004531D4">
        <w:t xml:space="preserve">crux of the </w:t>
      </w:r>
      <w:r w:rsidR="00725BFF">
        <w:t>fundament</w:t>
      </w:r>
      <w:r w:rsidR="00082FC1">
        <w:t>a</w:t>
      </w:r>
      <w:r w:rsidR="00725BFF">
        <w:t xml:space="preserve">l </w:t>
      </w:r>
      <w:r w:rsidR="004531D4">
        <w:t>problem</w:t>
      </w:r>
      <w:r w:rsidR="00082FC1">
        <w:t xml:space="preserve"> </w:t>
      </w:r>
      <w:r w:rsidR="0026731E">
        <w:t xml:space="preserve">underlying </w:t>
      </w:r>
      <w:r w:rsidR="004108BD">
        <w:t xml:space="preserve">many </w:t>
      </w:r>
      <w:r w:rsidR="0026731E">
        <w:t xml:space="preserve">unsatisfactory attempts to apply </w:t>
      </w:r>
      <w:r w:rsidR="00082FC1">
        <w:t>pre-digital laws to the cloud</w:t>
      </w:r>
      <w:r w:rsidR="0093068A">
        <w:t>,</w:t>
      </w:r>
      <w:r w:rsidR="00082FC1">
        <w:t xml:space="preserve"> and indeed </w:t>
      </w:r>
      <w:r w:rsidR="0093068A">
        <w:t xml:space="preserve">the </w:t>
      </w:r>
      <w:r w:rsidR="00082FC1">
        <w:t>Internet</w:t>
      </w:r>
      <w:r w:rsidR="0093068A">
        <w:t xml:space="preserve"> more generally</w:t>
      </w:r>
      <w:r w:rsidR="00FE4A31">
        <w:t>:</w:t>
      </w:r>
      <w:r w:rsidR="0032339A">
        <w:t xml:space="preserve"> </w:t>
      </w:r>
      <w:r w:rsidR="004F19FD">
        <w:t xml:space="preserve">that </w:t>
      </w:r>
      <w:r w:rsidR="0032339A">
        <w:t xml:space="preserve">of multiple </w:t>
      </w:r>
      <w:r w:rsidR="00632500">
        <w:t xml:space="preserve">applicable </w:t>
      </w:r>
      <w:r w:rsidR="0032339A">
        <w:t>jurisdictions</w:t>
      </w:r>
      <w:r w:rsidR="003E5732">
        <w:t xml:space="preserve"> and conflicting laws</w:t>
      </w:r>
      <w:r w:rsidR="00632500">
        <w:t xml:space="preserve">. </w:t>
      </w:r>
      <w:r w:rsidR="00C52079">
        <w:t>The problem here is that many organisations may be subject to EU laws – but</w:t>
      </w:r>
      <w:r w:rsidR="00E12EEF">
        <w:t>, in today’s globalised world,</w:t>
      </w:r>
      <w:r w:rsidR="00C52079">
        <w:t xml:space="preserve"> they may not be subject </w:t>
      </w:r>
      <w:r w:rsidR="00C52079" w:rsidRPr="00E96D4B">
        <w:rPr>
          <w:i/>
        </w:rPr>
        <w:t>only</w:t>
      </w:r>
      <w:r w:rsidR="00C52079">
        <w:t xml:space="preserve"> to EU laws</w:t>
      </w:r>
      <w:r w:rsidR="00471833">
        <w:t>, particularly when digital data are involved</w:t>
      </w:r>
      <w:r w:rsidR="00A81411">
        <w:t>.</w:t>
      </w:r>
      <w:r w:rsidR="0032339A">
        <w:t xml:space="preserve"> </w:t>
      </w:r>
      <w:r w:rsidR="00AA1F73">
        <w:t xml:space="preserve">Even </w:t>
      </w:r>
      <w:r w:rsidR="00AA1F73" w:rsidRPr="003B538F">
        <w:t>EU</w:t>
      </w:r>
      <w:r w:rsidR="00AA1F73">
        <w:t xml:space="preserve"> organisations, particularly those </w:t>
      </w:r>
      <w:r w:rsidR="00824282">
        <w:t xml:space="preserve">that operate </w:t>
      </w:r>
      <w:r w:rsidR="00AA1F73">
        <w:t>multinational</w:t>
      </w:r>
      <w:r w:rsidR="00824282">
        <w:t>ly</w:t>
      </w:r>
      <w:r w:rsidR="00AA1F73">
        <w:t xml:space="preserve">, may be subject to </w:t>
      </w:r>
      <w:r w:rsidR="003C2845">
        <w:t xml:space="preserve">the </w:t>
      </w:r>
      <w:r w:rsidR="00AA1F73">
        <w:t xml:space="preserve">laws </w:t>
      </w:r>
      <w:r w:rsidR="00693753">
        <w:t xml:space="preserve">of </w:t>
      </w:r>
      <w:r w:rsidR="004D17EB">
        <w:t xml:space="preserve">several </w:t>
      </w:r>
      <w:r w:rsidR="00693753">
        <w:t xml:space="preserve">countries </w:t>
      </w:r>
      <w:r w:rsidR="00A81411" w:rsidRPr="00703FF1">
        <w:t>simultaneously</w:t>
      </w:r>
      <w:r w:rsidR="00A81411">
        <w:t xml:space="preserve"> (incl</w:t>
      </w:r>
      <w:r w:rsidR="006E2CC5">
        <w:t>uding</w:t>
      </w:r>
      <w:r w:rsidR="00494850">
        <w:t>, if they operate in more than one EU Member State,</w:t>
      </w:r>
      <w:r w:rsidR="00A81411">
        <w:t xml:space="preserve"> </w:t>
      </w:r>
      <w:r w:rsidR="006E2CC5">
        <w:t xml:space="preserve">laws of </w:t>
      </w:r>
      <w:r w:rsidR="00A81411">
        <w:t xml:space="preserve">multiple </w:t>
      </w:r>
      <w:r w:rsidR="006E2CC5">
        <w:t xml:space="preserve">EU Member States, which themselves </w:t>
      </w:r>
      <w:r w:rsidR="006454F9">
        <w:t xml:space="preserve">are not harmonised and </w:t>
      </w:r>
      <w:r w:rsidR="006E2CC5">
        <w:t>may conflict</w:t>
      </w:r>
      <w:r w:rsidR="0032339A">
        <w:t>)</w:t>
      </w:r>
      <w:r w:rsidR="00D52883">
        <w:t xml:space="preserve">. Similarly, if a non-EU multinational organisation uses “EU-only cloud” services, it </w:t>
      </w:r>
      <w:r w:rsidR="007F07BE">
        <w:t xml:space="preserve">would also be </w:t>
      </w:r>
      <w:r w:rsidR="00D52883">
        <w:t>subject to multiple jurisdictions.</w:t>
      </w:r>
    </w:p>
    <w:p w14:paraId="39C85699" w14:textId="77777777" w:rsidR="00DB3278" w:rsidRDefault="00DB3278" w:rsidP="0032339A"/>
    <w:p w14:paraId="55AEEC18" w14:textId="77777777" w:rsidR="00196C39" w:rsidRDefault="00A859B4" w:rsidP="00196C39">
      <w:r>
        <w:t xml:space="preserve">When different countries claim jurisdiction over an organisation and, more specifically, its data processing, and complying with one country’s demands would break the laws of another country, the organisation is in the invidious position of having to decide which </w:t>
      </w:r>
      <w:r w:rsidR="000309CE">
        <w:t xml:space="preserve">country’s </w:t>
      </w:r>
      <w:r>
        <w:t>law</w:t>
      </w:r>
      <w:r w:rsidR="000309CE">
        <w:t>s</w:t>
      </w:r>
      <w:r>
        <w:t xml:space="preserve"> to break. </w:t>
      </w:r>
      <w:r w:rsidR="007003E7">
        <w:t xml:space="preserve">Thus, Belgian financial messaging transactions processor SWIFT, </w:t>
      </w:r>
      <w:r w:rsidR="009F2898">
        <w:t xml:space="preserve">which </w:t>
      </w:r>
      <w:r w:rsidR="007003E7">
        <w:t xml:space="preserve">had a </w:t>
      </w:r>
      <w:r w:rsidR="00A44207">
        <w:t xml:space="preserve">second data </w:t>
      </w:r>
      <w:r w:rsidR="007003E7">
        <w:t xml:space="preserve">centre in the USA “mirroring” its </w:t>
      </w:r>
      <w:r w:rsidR="00FE24D7">
        <w:t>European processing</w:t>
      </w:r>
      <w:r w:rsidR="007003E7">
        <w:t>, complied with US subpoenas for data processed in that data centre, which EU regulators considered put it in breach of EU data protection laws.</w:t>
      </w:r>
      <w:r w:rsidR="007003E7" w:rsidRPr="003A693D">
        <w:rPr>
          <w:rStyle w:val="FootnoteReference"/>
        </w:rPr>
        <w:footnoteReference w:id="144"/>
      </w:r>
    </w:p>
    <w:p w14:paraId="32A43D9F" w14:textId="77777777" w:rsidR="00A20F9A" w:rsidRDefault="00A20F9A" w:rsidP="00196C39"/>
    <w:p w14:paraId="61DCBBA0" w14:textId="77777777" w:rsidR="0032339A" w:rsidRDefault="00B97592" w:rsidP="0032339A">
      <w:r>
        <w:t>But h</w:t>
      </w:r>
      <w:r w:rsidR="000309CE">
        <w:t>ow do organisations choose which country’s laws to break</w:t>
      </w:r>
      <w:r w:rsidR="005675BF">
        <w:t>, in practice</w:t>
      </w:r>
      <w:r w:rsidR="00EC4CE9">
        <w:t>?</w:t>
      </w:r>
      <w:r w:rsidR="000309CE">
        <w:t xml:space="preserve"> A major factor is the type and </w:t>
      </w:r>
      <w:r w:rsidR="0032339A">
        <w:t xml:space="preserve">level of sanctions </w:t>
      </w:r>
      <w:r w:rsidR="000309CE">
        <w:t xml:space="preserve">involved, eg </w:t>
      </w:r>
      <w:r>
        <w:t xml:space="preserve">jail </w:t>
      </w:r>
      <w:r w:rsidR="000309CE">
        <w:t xml:space="preserve">in one country vs </w:t>
      </w:r>
      <w:r>
        <w:t xml:space="preserve">merely </w:t>
      </w:r>
      <w:r w:rsidR="000309CE">
        <w:t xml:space="preserve">fines in another. </w:t>
      </w:r>
      <w:r w:rsidR="00D17909">
        <w:t>This results in a “sanctions arms race” of sorts, as countries continue to change the balance of sanctions, for example</w:t>
      </w:r>
      <w:r w:rsidR="0032339A">
        <w:t xml:space="preserve"> </w:t>
      </w:r>
      <w:r w:rsidR="00D17909">
        <w:t xml:space="preserve">the potentially huge fines </w:t>
      </w:r>
      <w:r>
        <w:t xml:space="preserve">(up to 5% of global turnover) under </w:t>
      </w:r>
      <w:r w:rsidR="001E4FB7">
        <w:t>the proposed General Data Protection Regulation that is currently undergoing the EU legislative process.</w:t>
      </w:r>
      <w:bookmarkStart w:id="543" w:name="_Ref393985136"/>
      <w:r w:rsidR="001E4FB7" w:rsidRPr="003A693D">
        <w:rPr>
          <w:rStyle w:val="FootnoteReference"/>
        </w:rPr>
        <w:footnoteReference w:id="145"/>
      </w:r>
      <w:bookmarkEnd w:id="543"/>
    </w:p>
    <w:p w14:paraId="6C16D22C" w14:textId="77777777" w:rsidR="00617EAC" w:rsidRDefault="00617EAC" w:rsidP="0032339A"/>
    <w:p w14:paraId="4289D526" w14:textId="77777777" w:rsidR="002D6461" w:rsidRDefault="0032339A" w:rsidP="003739BF">
      <w:r>
        <w:t>Jurisdictional conflicts</w:t>
      </w:r>
      <w:r w:rsidR="00981856">
        <w:t xml:space="preserve"> </w:t>
      </w:r>
      <w:r w:rsidR="00350A3A">
        <w:t xml:space="preserve">put organisations </w:t>
      </w:r>
      <w:r w:rsidR="0063230F">
        <w:t xml:space="preserve">that operate multinationally </w:t>
      </w:r>
      <w:r w:rsidR="00350A3A">
        <w:t>in a difficult if not i</w:t>
      </w:r>
      <w:r>
        <w:t>mpossible position</w:t>
      </w:r>
      <w:r w:rsidR="00350A3A">
        <w:t xml:space="preserve">, including cloud </w:t>
      </w:r>
      <w:r>
        <w:t xml:space="preserve">providers </w:t>
      </w:r>
      <w:r w:rsidR="00350A3A">
        <w:t xml:space="preserve">and cloud users. This is a broader problem, for which the only </w:t>
      </w:r>
      <w:r>
        <w:t>long-term solution</w:t>
      </w:r>
      <w:r w:rsidR="00350A3A">
        <w:t xml:space="preserve"> is </w:t>
      </w:r>
      <w:r>
        <w:t>international agreement</w:t>
      </w:r>
      <w:r w:rsidR="00350A3A">
        <w:t xml:space="preserve"> both on the extent to which and manner in which countries should be able to claim extraterritorial jurisdiction, and </w:t>
      </w:r>
      <w:r w:rsidR="005C6517">
        <w:t xml:space="preserve">limits, transparency and accountability regarding </w:t>
      </w:r>
      <w:r w:rsidR="00350A3A">
        <w:t>mass surveillance of their own and other citizens’ data.</w:t>
      </w:r>
      <w:r w:rsidR="00C6490B">
        <w:t xml:space="preserve"> Although the need for such agreement seems widely-acknowledged,</w:t>
      </w:r>
      <w:r w:rsidR="00C6490B" w:rsidRPr="003A693D">
        <w:rPr>
          <w:rStyle w:val="FootnoteReference"/>
        </w:rPr>
        <w:footnoteReference w:id="146"/>
      </w:r>
      <w:r w:rsidR="00C6490B">
        <w:t xml:space="preserve"> t</w:t>
      </w:r>
      <w:r w:rsidR="002D6461">
        <w:t xml:space="preserve">he </w:t>
      </w:r>
      <w:r w:rsidR="00B66115">
        <w:t>jurisdiction</w:t>
      </w:r>
      <w:r w:rsidR="009711EF">
        <w:t>al</w:t>
      </w:r>
      <w:r w:rsidR="00B66115">
        <w:t xml:space="preserve"> </w:t>
      </w:r>
      <w:r w:rsidR="004B1F5B">
        <w:t xml:space="preserve">situation </w:t>
      </w:r>
      <w:r w:rsidR="002D6461">
        <w:t xml:space="preserve">is </w:t>
      </w:r>
      <w:r w:rsidR="004B1F5B">
        <w:t xml:space="preserve">complicated </w:t>
      </w:r>
      <w:r w:rsidR="002D6461">
        <w:t>by countries increasingly attempting to extend their j</w:t>
      </w:r>
      <w:r w:rsidR="00D17909">
        <w:t>urisdictions extraterritorially,</w:t>
      </w:r>
      <w:r w:rsidR="00A47AC5" w:rsidRPr="003A693D">
        <w:rPr>
          <w:rStyle w:val="FootnoteReference"/>
        </w:rPr>
        <w:footnoteReference w:id="147"/>
      </w:r>
      <w:r w:rsidR="00D17909">
        <w:t xml:space="preserve"> and even specifically prohibiting organisations from complying with other countries’ laws.</w:t>
      </w:r>
      <w:r w:rsidR="00C6490B" w:rsidRPr="003A693D">
        <w:rPr>
          <w:rStyle w:val="FootnoteReference"/>
        </w:rPr>
        <w:footnoteReference w:id="148"/>
      </w:r>
    </w:p>
    <w:p w14:paraId="3CC2F3B0" w14:textId="77777777" w:rsidR="00320140" w:rsidRDefault="00320140" w:rsidP="003739BF"/>
    <w:p w14:paraId="1E0B7B76" w14:textId="77777777" w:rsidR="00C6490B" w:rsidRDefault="00320140" w:rsidP="003739BF">
      <w:r>
        <w:t xml:space="preserve">How countries eventually find a way to </w:t>
      </w:r>
      <w:r w:rsidR="00390CF8">
        <w:t>reconcile</w:t>
      </w:r>
      <w:r>
        <w:t xml:space="preserve"> jurisdictional conflicts is beyond the scope of the MCCRC project. However, we venture to suggest that it is worth considering whether</w:t>
      </w:r>
      <w:r w:rsidR="00DC12A9">
        <w:t>, in relation to digital data,</w:t>
      </w:r>
      <w:r>
        <w:t xml:space="preserve"> it would be more sensible to base jurisdiction and conflict issues, not on something as fluid and dynamic as </w:t>
      </w:r>
      <w:r w:rsidR="0014394B">
        <w:t xml:space="preserve">the data’s </w:t>
      </w:r>
      <w:r>
        <w:t xml:space="preserve">physical location, but on </w:t>
      </w:r>
      <w:r w:rsidR="0014394B">
        <w:t xml:space="preserve">the relevant </w:t>
      </w:r>
      <w:r>
        <w:t>persons – the persons who control access to intelligible data, and the persons whose data it is (eg the data subjects, in the case of personal data). In the Microsoft warrant case, the arguments have focused on the demanded data being stored in a data centre in Ireland</w:t>
      </w:r>
      <w:r w:rsidR="00047809">
        <w:t>, and whether therefore it is beyond US jurisdiction</w:t>
      </w:r>
      <w:r>
        <w:t xml:space="preserve">. Yet isn’t  </w:t>
      </w:r>
      <w:r w:rsidR="00272577">
        <w:t xml:space="preserve">it equally or even </w:t>
      </w:r>
      <w:r>
        <w:t xml:space="preserve">more pertinent </w:t>
      </w:r>
      <w:r w:rsidR="00272577">
        <w:t xml:space="preserve">to ask </w:t>
      </w:r>
      <w:r>
        <w:t xml:space="preserve">whether the account holder, whose data </w:t>
      </w:r>
      <w:r w:rsidR="009F2898">
        <w:t>are</w:t>
      </w:r>
      <w:r>
        <w:t xml:space="preserve"> being demanded, </w:t>
      </w:r>
      <w:r w:rsidR="009F2898">
        <w:t xml:space="preserve">is </w:t>
      </w:r>
      <w:r>
        <w:t>a US citizen or a citizen</w:t>
      </w:r>
      <w:r w:rsidR="009F2898">
        <w:t xml:space="preserve"> of an EU </w:t>
      </w:r>
      <w:r w:rsidR="004A1479">
        <w:t>Member State</w:t>
      </w:r>
      <w:r w:rsidR="00EC4CE9">
        <w:t>?</w:t>
      </w:r>
      <w:r w:rsidR="0014394B" w:rsidRPr="003A693D">
        <w:rPr>
          <w:rStyle w:val="FootnoteReference"/>
        </w:rPr>
        <w:footnoteReference w:id="149"/>
      </w:r>
      <w:r w:rsidR="00047809">
        <w:t xml:space="preserve"> Might that not be a better and more stable determinant of whether the demand impinges on Irish jurisdiction, than the physical location of data</w:t>
      </w:r>
      <w:r w:rsidR="00EC4CE9">
        <w:t>?</w:t>
      </w:r>
    </w:p>
    <w:p w14:paraId="398C0D26" w14:textId="77777777" w:rsidR="00D76830" w:rsidRDefault="00CF1DD7" w:rsidP="003F14DA">
      <w:pPr>
        <w:pStyle w:val="Heading1"/>
      </w:pPr>
      <w:r>
        <w:t>Summary of technical and l</w:t>
      </w:r>
      <w:r w:rsidR="00D76830">
        <w:t>egal</w:t>
      </w:r>
      <w:r>
        <w:t>/</w:t>
      </w:r>
      <w:r w:rsidR="00D76830">
        <w:t>regulatory issues</w:t>
      </w:r>
    </w:p>
    <w:p w14:paraId="4CE135E2" w14:textId="77777777" w:rsidR="00CF1DD7" w:rsidRDefault="00CE00E1" w:rsidP="00D90D12">
      <w:ins w:id="546" w:author="Jean Bacon" w:date="2014-08-07T10:31:00Z">
        <w:r w:rsidRPr="003A62F1">
          <w:t xml:space="preserve">Our companion </w:t>
        </w:r>
      </w:ins>
      <w:ins w:id="547" w:author="Kuan Hon" w:date="2014-08-19T19:10:00Z">
        <w:r w:rsidR="00324A21">
          <w:t xml:space="preserve">discussion paper </w:t>
        </w:r>
      </w:ins>
      <w:ins w:id="548" w:author="Jean Bacon" w:date="2014-08-07T10:31:00Z">
        <w:del w:id="549" w:author="Kuan Hon" w:date="2014-08-19T19:10:00Z">
          <w:r w:rsidRPr="003A62F1" w:rsidDel="00324A21">
            <w:delText xml:space="preserve">document </w:delText>
          </w:r>
        </w:del>
        <w:r w:rsidRPr="003A62F1">
          <w:t xml:space="preserve">summarises the technical issues relevant to </w:t>
        </w:r>
      </w:ins>
      <w:ins w:id="550" w:author="Jean Bacon" w:date="2014-08-07T10:32:00Z">
        <w:r w:rsidRPr="003A62F1">
          <w:t>an</w:t>
        </w:r>
      </w:ins>
      <w:ins w:id="551" w:author="Jean Bacon" w:date="2014-08-07T10:31:00Z">
        <w:r w:rsidRPr="003A62F1">
          <w:t xml:space="preserve"> EU-only cloud proposal. </w:t>
        </w:r>
      </w:ins>
      <w:ins w:id="552" w:author="Jean Bacon" w:date="2014-08-07T10:32:00Z">
        <w:r w:rsidRPr="003A62F1">
          <w:t>Currently</w:t>
        </w:r>
      </w:ins>
      <w:ins w:id="553" w:author="Kuan Hon" w:date="2014-08-19T19:10:00Z">
        <w:r w:rsidR="00324A21">
          <w:t>-</w:t>
        </w:r>
      </w:ins>
      <w:ins w:id="554" w:author="Jean Bacon" w:date="2014-08-07T10:32:00Z">
        <w:del w:id="555" w:author="Kuan Hon" w:date="2014-08-19T19:10:00Z">
          <w:r w:rsidRPr="003A62F1" w:rsidDel="00324A21">
            <w:delText xml:space="preserve"> </w:delText>
          </w:r>
        </w:del>
        <w:r w:rsidRPr="003A62F1">
          <w:t xml:space="preserve">available technologies can be brought to bear, for example </w:t>
        </w:r>
      </w:ins>
      <w:ins w:id="556" w:author="J" w:date="2014-08-13T12:18:00Z">
        <w:r w:rsidR="000B5018">
          <w:t>controls within networking infrastructure, improving the trustworthiness of the cloud</w:t>
        </w:r>
      </w:ins>
      <w:ins w:id="557" w:author="Jean Bacon" w:date="2014-08-07T10:32:00Z">
        <w:r w:rsidRPr="003A62F1">
          <w:t xml:space="preserve"> software </w:t>
        </w:r>
      </w:ins>
      <w:ins w:id="558" w:author="J" w:date="2014-08-13T12:19:00Z">
        <w:r w:rsidR="000B5018">
          <w:t>stack</w:t>
        </w:r>
      </w:ins>
      <w:ins w:id="559" w:author="Jean Bacon" w:date="2014-08-07T10:36:00Z">
        <w:r w:rsidRPr="003A62F1">
          <w:t>,</w:t>
        </w:r>
      </w:ins>
      <w:ins w:id="560" w:author="Jean Bacon" w:date="2014-08-07T10:32:00Z">
        <w:r w:rsidRPr="003A62F1">
          <w:t xml:space="preserve"> and security technologies such as </w:t>
        </w:r>
      </w:ins>
      <w:ins w:id="561" w:author="Jean Bacon" w:date="2014-08-07T10:36:00Z">
        <w:r w:rsidRPr="003A62F1">
          <w:t xml:space="preserve">authentication, authorisation, </w:t>
        </w:r>
      </w:ins>
      <w:ins w:id="562" w:author="Jean Bacon" w:date="2014-08-07T10:32:00Z">
        <w:r w:rsidRPr="003A62F1">
          <w:t>encryption</w:t>
        </w:r>
      </w:ins>
      <w:ins w:id="563" w:author="Jean Bacon" w:date="2014-08-07T10:34:00Z">
        <w:r w:rsidRPr="003A62F1">
          <w:t>, monitoring</w:t>
        </w:r>
      </w:ins>
      <w:ins w:id="564" w:author="Jean Bacon" w:date="2014-08-07T10:37:00Z">
        <w:r w:rsidRPr="003A62F1">
          <w:t xml:space="preserve"> and</w:t>
        </w:r>
      </w:ins>
      <w:ins w:id="565" w:author="Jean Bacon" w:date="2014-08-07T10:34:00Z">
        <w:r w:rsidRPr="003A62F1">
          <w:t xml:space="preserve"> audit</w:t>
        </w:r>
      </w:ins>
      <w:ins w:id="566" w:author="Kuan Hon" w:date="2014-08-19T19:11:00Z">
        <w:r w:rsidR="00324A21">
          <w:t>, so that "virtual jurisdiction" may be an alternative</w:t>
        </w:r>
        <w:r w:rsidR="001E3FA0">
          <w:t>, and we suggest better, solution</w:t>
        </w:r>
        <w:r w:rsidR="00324A21">
          <w:t xml:space="preserve"> </w:t>
        </w:r>
        <w:r w:rsidR="001E3FA0">
          <w:t>than</w:t>
        </w:r>
        <w:r w:rsidR="00324A21">
          <w:t xml:space="preserve"> </w:t>
        </w:r>
        <w:r w:rsidR="001E3FA0">
          <w:t xml:space="preserve">restricting </w:t>
        </w:r>
        <w:r w:rsidR="00324A21">
          <w:t>the physical location of data</w:t>
        </w:r>
      </w:ins>
      <w:ins w:id="567" w:author="Jean Bacon" w:date="2014-08-07T10:34:00Z">
        <w:r w:rsidRPr="003A62F1">
          <w:t xml:space="preserve">. </w:t>
        </w:r>
      </w:ins>
      <w:ins w:id="568" w:author="Jean Bacon" w:date="2014-08-07T10:40:00Z">
        <w:r w:rsidR="003A62F1">
          <w:t>In addition, w</w:t>
        </w:r>
      </w:ins>
      <w:ins w:id="569" w:author="Jean Bacon" w:date="2014-08-07T10:37:00Z">
        <w:r w:rsidRPr="003A62F1">
          <w:t xml:space="preserve">e believe </w:t>
        </w:r>
      </w:ins>
      <w:ins w:id="570" w:author="Jean Bacon" w:date="2014-08-07T10:38:00Z">
        <w:r w:rsidRPr="003A62F1">
          <w:t>I</w:t>
        </w:r>
      </w:ins>
      <w:ins w:id="571" w:author="Jean Bacon" w:date="2014-08-07T10:37:00Z">
        <w:r w:rsidRPr="003A62F1">
          <w:t xml:space="preserve">nformation </w:t>
        </w:r>
      </w:ins>
      <w:ins w:id="572" w:author="Jean Bacon" w:date="2014-08-07T10:38:00Z">
        <w:r w:rsidRPr="003A62F1">
          <w:t>F</w:t>
        </w:r>
      </w:ins>
      <w:ins w:id="573" w:author="Jean Bacon" w:date="2014-08-07T10:37:00Z">
        <w:r w:rsidRPr="003A62F1">
          <w:t xml:space="preserve">low </w:t>
        </w:r>
      </w:ins>
      <w:ins w:id="574" w:author="Jean Bacon" w:date="2014-08-07T10:38:00Z">
        <w:r w:rsidRPr="003A62F1">
          <w:t>C</w:t>
        </w:r>
      </w:ins>
      <w:ins w:id="575" w:author="Jean Bacon" w:date="2014-08-07T10:37:00Z">
        <w:r w:rsidRPr="003A62F1">
          <w:t>ontrol</w:t>
        </w:r>
      </w:ins>
      <w:ins w:id="576" w:author="Jean Bacon" w:date="2014-08-07T10:38:00Z">
        <w:r w:rsidRPr="003A62F1">
          <w:t xml:space="preserve"> (IFC)</w:t>
        </w:r>
      </w:ins>
      <w:ins w:id="577" w:author="Jean Bacon" w:date="2014-08-07T10:37:00Z">
        <w:r w:rsidRPr="003A62F1">
          <w:t xml:space="preserve"> has the potential to solve some of the problems raised here. </w:t>
        </w:r>
      </w:ins>
      <w:ins w:id="578" w:author="Jean Bacon" w:date="2014-08-07T10:42:00Z">
        <w:r w:rsidR="003A62F1">
          <w:t xml:space="preserve">Cloud deployment of </w:t>
        </w:r>
      </w:ins>
      <w:ins w:id="579" w:author="Jean Bacon" w:date="2014-08-07T10:38:00Z">
        <w:r w:rsidR="003A62F1">
          <w:t>IFC</w:t>
        </w:r>
      </w:ins>
      <w:ins w:id="580" w:author="Jean Bacon" w:date="2014-08-07T10:39:00Z">
        <w:r w:rsidRPr="003A62F1">
          <w:t xml:space="preserve"> </w:t>
        </w:r>
      </w:ins>
      <w:ins w:id="581" w:author="Jean Bacon" w:date="2014-08-07T10:38:00Z">
        <w:r w:rsidRPr="003A62F1">
          <w:t>has</w:t>
        </w:r>
      </w:ins>
      <w:ins w:id="582" w:author="Jean Bacon" w:date="2014-08-07T10:39:00Z">
        <w:r w:rsidRPr="003A62F1">
          <w:t xml:space="preserve"> </w:t>
        </w:r>
      </w:ins>
      <w:ins w:id="583" w:author="Jean Bacon" w:date="2014-08-07T10:38:00Z">
        <w:r w:rsidRPr="003A62F1">
          <w:t>not</w:t>
        </w:r>
      </w:ins>
      <w:ins w:id="584" w:author="Jean Bacon" w:date="2014-08-07T10:39:00Z">
        <w:r w:rsidRPr="003A62F1">
          <w:t xml:space="preserve"> previously </w:t>
        </w:r>
      </w:ins>
      <w:ins w:id="585" w:author="Jean Bacon" w:date="2014-08-07T10:42:00Z">
        <w:r w:rsidR="003A62F1">
          <w:t xml:space="preserve">been </w:t>
        </w:r>
      </w:ins>
      <w:ins w:id="586" w:author="Jean Bacon" w:date="2014-08-07T10:39:00Z">
        <w:r w:rsidRPr="003A62F1">
          <w:t xml:space="preserve">investigated </w:t>
        </w:r>
        <w:r w:rsidR="003A62F1" w:rsidRPr="003A62F1">
          <w:t>and this is underway in our project.</w:t>
        </w:r>
        <w:r w:rsidR="003A62F1">
          <w:t xml:space="preserve"> </w:t>
        </w:r>
      </w:ins>
      <w:ins w:id="587" w:author="Jean Bacon" w:date="2014-08-07T10:38:00Z">
        <w:r>
          <w:t xml:space="preserve"> </w:t>
        </w:r>
      </w:ins>
    </w:p>
    <w:p w14:paraId="76DCF916" w14:textId="77777777" w:rsidR="00CF1DD7" w:rsidRDefault="00CF1DD7" w:rsidP="00D90D12"/>
    <w:p w14:paraId="164CC6F8" w14:textId="77777777" w:rsidR="0061424F" w:rsidRDefault="00CF1DD7" w:rsidP="00D90D12">
      <w:r>
        <w:t xml:space="preserve">As regards </w:t>
      </w:r>
      <w:r w:rsidR="009F16B1">
        <w:t>the key legal and regulatory issues raised by the EU-only cloud p</w:t>
      </w:r>
      <w:r w:rsidR="001D33A1">
        <w:t xml:space="preserve">roposals, </w:t>
      </w:r>
      <w:r w:rsidR="00D81AAD">
        <w:t>jurisdictional conflicts and extra-territoriality will be highly significant</w:t>
      </w:r>
      <w:r w:rsidR="002F2A8B">
        <w:t>, as will human rights laws and the impact on fundamental rights such as privacy, data protection and freedom of expression. Issues may also arise under competition law and public procurement law.</w:t>
      </w:r>
    </w:p>
    <w:p w14:paraId="1A79C2E1" w14:textId="77777777" w:rsidR="0061424F" w:rsidRDefault="0061424F" w:rsidP="00D90D12"/>
    <w:p w14:paraId="4C3600B6" w14:textId="77777777" w:rsidR="00D81AAD" w:rsidRDefault="00D81AAD" w:rsidP="00D90D12">
      <w:r>
        <w:t xml:space="preserve">Trade law has </w:t>
      </w:r>
      <w:r w:rsidR="002F2A8B">
        <w:t xml:space="preserve">already </w:t>
      </w:r>
      <w:r>
        <w:t>been mentioned, and it should be noted that the</w:t>
      </w:r>
      <w:r w:rsidR="0061424F">
        <w:t xml:space="preserve"> </w:t>
      </w:r>
      <w:r>
        <w:t xml:space="preserve">implications </w:t>
      </w:r>
      <w:r w:rsidR="0061424F">
        <w:t>are multi-</w:t>
      </w:r>
      <w:del w:id="588" w:author="J" w:date="2014-08-13T14:25:00Z">
        <w:r w:rsidR="0061424F" w:rsidDel="00921097">
          <w:delText>facted</w:delText>
        </w:r>
      </w:del>
      <w:ins w:id="589" w:author="J" w:date="2014-08-13T14:25:00Z">
        <w:r w:rsidR="00921097">
          <w:t>faceted</w:t>
        </w:r>
      </w:ins>
      <w:r w:rsidR="0061424F">
        <w:t xml:space="preserve">. There </w:t>
      </w:r>
      <w:del w:id="590" w:author="iwalden" w:date="2014-08-26T11:16:00Z">
        <w:r w:rsidR="0061424F" w:rsidDel="00C43808">
          <w:delText>may be</w:delText>
        </w:r>
      </w:del>
      <w:ins w:id="591" w:author="iwalden" w:date="2014-08-26T11:16:00Z">
        <w:r w:rsidR="00C43808">
          <w:t>are</w:t>
        </w:r>
      </w:ins>
      <w:r w:rsidR="0061424F">
        <w:t xml:space="preserve"> implications </w:t>
      </w:r>
      <w:r>
        <w:t xml:space="preserve">for </w:t>
      </w:r>
      <w:r w:rsidRPr="0061424F">
        <w:rPr>
          <w:i/>
        </w:rPr>
        <w:t>intra</w:t>
      </w:r>
      <w:r>
        <w:t>-EU trade</w:t>
      </w:r>
      <w:ins w:id="592" w:author="iwalden" w:date="2014-08-26T11:15:00Z">
        <w:r w:rsidR="00C43808">
          <w:t>, competition law</w:t>
        </w:r>
      </w:ins>
      <w:r w:rsidR="0061424F">
        <w:t xml:space="preserve"> and the free movement of services within the EU, particularly if a Schengen cloud or Internet is </w:t>
      </w:r>
      <w:r w:rsidR="00BF35CA">
        <w:t xml:space="preserve">intended to </w:t>
      </w:r>
      <w:r w:rsidR="0061424F">
        <w:t>exclude the UK and Ireland.</w:t>
      </w:r>
      <w:r w:rsidR="0061424F" w:rsidRPr="003A693D">
        <w:rPr>
          <w:rStyle w:val="FootnoteReference"/>
        </w:rPr>
        <w:footnoteReference w:id="150"/>
      </w:r>
      <w:r w:rsidR="00BF35CA">
        <w:t xml:space="preserve"> Furthermore, members of the World Trade Organisation (WTO) will have obligations under the multilateral </w:t>
      </w:r>
      <w:r w:rsidR="00BF35CA" w:rsidRPr="00BF35CA">
        <w:t>General Agreement on Trade in Services (GATS)</w:t>
      </w:r>
      <w:r w:rsidR="00BF35CA">
        <w:t>, and other WTO commitments. EU Member States may have not only multilateral but also bilateral trade commitments.</w:t>
      </w:r>
    </w:p>
    <w:p w14:paraId="4EC63130" w14:textId="77777777" w:rsidR="00D81AAD" w:rsidRDefault="00D81AAD" w:rsidP="00D90D12"/>
    <w:p w14:paraId="2459EDEF" w14:textId="77777777" w:rsidR="00C11304" w:rsidRDefault="00BF35CA" w:rsidP="00D90D12">
      <w:r>
        <w:t>Finally, t</w:t>
      </w:r>
      <w:r w:rsidR="001D33A1">
        <w:t xml:space="preserve">he cloud market includes many regulated entities, who may be regulated under different, </w:t>
      </w:r>
      <w:r w:rsidR="00F61362">
        <w:t xml:space="preserve">sometimes </w:t>
      </w:r>
      <w:r w:rsidR="001D33A1">
        <w:t>overlapping</w:t>
      </w:r>
      <w:r w:rsidR="00447E9B">
        <w:t>,</w:t>
      </w:r>
      <w:r w:rsidR="001D33A1">
        <w:t xml:space="preserve"> </w:t>
      </w:r>
      <w:r>
        <w:t xml:space="preserve">sector-specific </w:t>
      </w:r>
      <w:r w:rsidR="001D33A1">
        <w:t xml:space="preserve">laws, such as </w:t>
      </w:r>
      <w:r w:rsidR="00CF1DD7">
        <w:t xml:space="preserve">information society services and electronic communications </w:t>
      </w:r>
      <w:r w:rsidR="00321D47">
        <w:t>service</w:t>
      </w:r>
      <w:r w:rsidR="00CF1DD7">
        <w:t xml:space="preserve"> providers</w:t>
      </w:r>
      <w:r w:rsidR="001D33A1">
        <w:t xml:space="preserve">. This means </w:t>
      </w:r>
      <w:r w:rsidR="00CF1DD7">
        <w:t xml:space="preserve">that </w:t>
      </w:r>
      <w:r w:rsidR="001D33A1">
        <w:t>the implications of EU-only cloud for such entities will differ</w:t>
      </w:r>
      <w:r w:rsidR="00D81AAD">
        <w:t>, depending on the regimes applicable to the relevant entities</w:t>
      </w:r>
      <w:r w:rsidR="001D33A1">
        <w:t>.</w:t>
      </w:r>
      <w:r w:rsidR="002F2A8B">
        <w:t xml:space="preserve"> Telecommunications law more generally will be relevant, </w:t>
      </w:r>
      <w:r w:rsidR="00447E9B">
        <w:t>for example</w:t>
      </w:r>
      <w:r w:rsidR="002F2A8B">
        <w:t xml:space="preserve"> whether net neutrality would be undermined by EU-only cloud. </w:t>
      </w:r>
    </w:p>
    <w:p w14:paraId="2909A817" w14:textId="77777777" w:rsidR="00D81AAD" w:rsidRDefault="00D81AAD" w:rsidP="00D90D12"/>
    <w:p w14:paraId="72825205" w14:textId="77777777" w:rsidR="00D81AAD" w:rsidRPr="00D76830" w:rsidRDefault="00D81AAD" w:rsidP="00D90D12">
      <w:r>
        <w:t xml:space="preserve">All the above issues will be considered </w:t>
      </w:r>
      <w:r w:rsidR="00447E9B">
        <w:t>as potential topics</w:t>
      </w:r>
      <w:r>
        <w:t xml:space="preserve"> for further research</w:t>
      </w:r>
      <w:r w:rsidR="00447E9B">
        <w:t xml:space="preserve"> by MCCRC</w:t>
      </w:r>
      <w:r>
        <w:t>.</w:t>
      </w:r>
    </w:p>
    <w:p w14:paraId="0C917797" w14:textId="77777777" w:rsidR="001D76BC" w:rsidRDefault="001D76BC" w:rsidP="00FF0430">
      <w:pPr>
        <w:pStyle w:val="Heading1"/>
        <w:tabs>
          <w:tab w:val="clear" w:pos="1134"/>
          <w:tab w:val="num" w:pos="3294"/>
        </w:tabs>
      </w:pPr>
      <w:r>
        <w:t>Concluding remarks</w:t>
      </w:r>
    </w:p>
    <w:p w14:paraId="43A59361" w14:textId="77777777" w:rsidR="00390CF8" w:rsidRDefault="001D76BC" w:rsidP="00390CF8">
      <w:commentRangeStart w:id="595"/>
      <w:r w:rsidRPr="001D76BC">
        <w:t>As t</w:t>
      </w:r>
      <w:r>
        <w:t xml:space="preserve">he above </w:t>
      </w:r>
      <w:r w:rsidR="006F0FD9">
        <w:t xml:space="preserve">analysis </w:t>
      </w:r>
      <w:r>
        <w:t xml:space="preserve">has shown, </w:t>
      </w:r>
      <w:r w:rsidR="00EA4597">
        <w:t xml:space="preserve">the basic concern of </w:t>
      </w:r>
      <w:r w:rsidR="00562F5E">
        <w:t xml:space="preserve">countries and their citizens </w:t>
      </w:r>
      <w:r w:rsidR="00124BDA">
        <w:t xml:space="preserve">regarding “their” data </w:t>
      </w:r>
      <w:r w:rsidR="00562F5E">
        <w:t xml:space="preserve">is </w:t>
      </w:r>
      <w:r w:rsidR="00390CF8">
        <w:t xml:space="preserve">twofold: </w:t>
      </w:r>
      <w:r w:rsidR="00562F5E">
        <w:t xml:space="preserve">that </w:t>
      </w:r>
      <w:r w:rsidR="006C4604">
        <w:t xml:space="preserve">their laws, particularly </w:t>
      </w:r>
      <w:r w:rsidR="00EA4597">
        <w:t xml:space="preserve">protection of </w:t>
      </w:r>
      <w:r w:rsidR="006C4604">
        <w:t xml:space="preserve">fundamental rights under their laws, </w:t>
      </w:r>
      <w:r w:rsidR="00507B02">
        <w:t xml:space="preserve">apply to </w:t>
      </w:r>
      <w:r w:rsidR="00124BDA">
        <w:t>such</w:t>
      </w:r>
      <w:r w:rsidR="00390CF8">
        <w:t xml:space="preserve"> data, and that other countries’ laws do </w:t>
      </w:r>
      <w:r w:rsidR="00390CF8" w:rsidRPr="00403463">
        <w:rPr>
          <w:i/>
        </w:rPr>
        <w:t>not</w:t>
      </w:r>
      <w:r w:rsidR="00390CF8">
        <w:t xml:space="preserve"> apply, particularly so as to enable governmental authorities to access that data. </w:t>
      </w:r>
      <w:ins w:id="596" w:author="Kuan Hon" w:date="2014-08-19T19:12:00Z">
        <w:r w:rsidR="007B33C6">
          <w:t xml:space="preserve">Our technical work </w:t>
        </w:r>
        <w:r w:rsidR="007B33C6" w:rsidRPr="007B33C6">
          <w:t xml:space="preserve">aims at increasing transparency and control for cloud </w:t>
        </w:r>
      </w:ins>
      <w:ins w:id="597" w:author="Kuan Hon" w:date="2014-08-19T19:13:00Z">
        <w:r w:rsidR="007B33C6">
          <w:t>customers,</w:t>
        </w:r>
      </w:ins>
      <w:ins w:id="598" w:author="Kuan Hon" w:date="2014-08-19T19:12:00Z">
        <w:r w:rsidR="007B33C6" w:rsidRPr="007B33C6">
          <w:t xml:space="preserve"> </w:t>
        </w:r>
      </w:ins>
      <w:ins w:id="599" w:author="Kuan Hon" w:date="2014-08-19T19:13:00Z">
        <w:r w:rsidR="00205BC3">
          <w:t xml:space="preserve">to </w:t>
        </w:r>
      </w:ins>
      <w:ins w:id="600" w:author="Kuan Hon" w:date="2014-08-19T19:14:00Z">
        <w:r w:rsidR="00FE7BE6">
          <w:t xml:space="preserve">enable </w:t>
        </w:r>
      </w:ins>
      <w:ins w:id="601" w:author="Kuan Hon" w:date="2014-08-19T19:13:00Z">
        <w:r w:rsidR="00205BC3">
          <w:t xml:space="preserve">customer </w:t>
        </w:r>
      </w:ins>
      <w:ins w:id="602" w:author="Kuan Hon" w:date="2014-08-19T19:14:00Z">
        <w:r w:rsidR="00CC319B">
          <w:t xml:space="preserve">trust </w:t>
        </w:r>
        <w:r w:rsidR="00FE7BE6">
          <w:t xml:space="preserve">in </w:t>
        </w:r>
      </w:ins>
      <w:ins w:id="603" w:author="Kuan Hon" w:date="2014-08-19T19:13:00Z">
        <w:r w:rsidR="00205BC3">
          <w:t>cloud providers</w:t>
        </w:r>
      </w:ins>
      <w:ins w:id="604" w:author="Kuan Hon" w:date="2014-08-19T19:14:00Z">
        <w:r w:rsidR="00FE7BE6">
          <w:t xml:space="preserve"> to be enhanced</w:t>
        </w:r>
      </w:ins>
      <w:ins w:id="605" w:author="Kuan Hon" w:date="2014-08-19T19:13:00Z">
        <w:r w:rsidR="00205BC3">
          <w:t xml:space="preserve">, </w:t>
        </w:r>
      </w:ins>
      <w:ins w:id="606" w:author="Kuan Hon" w:date="2014-08-19T19:12:00Z">
        <w:r w:rsidR="007B33C6" w:rsidRPr="007B33C6">
          <w:t xml:space="preserve">and </w:t>
        </w:r>
      </w:ins>
      <w:ins w:id="607" w:author="Kuan Hon" w:date="2014-08-19T19:14:00Z">
        <w:r w:rsidR="00205BC3">
          <w:t xml:space="preserve">to ease </w:t>
        </w:r>
      </w:ins>
      <w:ins w:id="608" w:author="Kuan Hon" w:date="2014-08-19T19:12:00Z">
        <w:r w:rsidR="007B33C6" w:rsidRPr="007B33C6">
          <w:t>provider compliance</w:t>
        </w:r>
        <w:r w:rsidR="007B33C6">
          <w:t>.</w:t>
        </w:r>
        <w:r w:rsidR="007B33C6" w:rsidRPr="007B33C6">
          <w:t xml:space="preserve"> </w:t>
        </w:r>
      </w:ins>
      <w:ins w:id="609" w:author="Kuan Hon" w:date="2014-08-19T19:13:00Z">
        <w:r w:rsidR="007B33C6">
          <w:t xml:space="preserve">But </w:t>
        </w:r>
      </w:ins>
      <w:ins w:id="610" w:author="Kuan Hon" w:date="2014-08-19T19:15:00Z">
        <w:r w:rsidR="00FE5043">
          <w:t xml:space="preserve">that </w:t>
        </w:r>
        <w:r w:rsidR="0025636A">
          <w:t xml:space="preserve">alone </w:t>
        </w:r>
        <w:r w:rsidR="00FE5043">
          <w:t>will not be enough.</w:t>
        </w:r>
      </w:ins>
      <w:ins w:id="611" w:author="Kuan Hon" w:date="2014-08-19T19:13:00Z">
        <w:r w:rsidR="007B33C6">
          <w:t xml:space="preserve"> </w:t>
        </w:r>
      </w:ins>
      <w:del w:id="612" w:author="Kuan Hon" w:date="2014-08-19T19:13:00Z">
        <w:r w:rsidR="00390CF8" w:rsidDel="007B33C6">
          <w:delText>I</w:delText>
        </w:r>
      </w:del>
      <w:ins w:id="613" w:author="Kuan Hon" w:date="2014-08-19T19:13:00Z">
        <w:r w:rsidR="007B33C6">
          <w:t>i</w:t>
        </w:r>
      </w:ins>
      <w:r w:rsidR="00390CF8">
        <w:t>n the battle for gover</w:t>
      </w:r>
      <w:ins w:id="614" w:author="Jean Bacon" w:date="2014-08-07T10:41:00Z">
        <w:r w:rsidR="003A62F1">
          <w:t>n</w:t>
        </w:r>
      </w:ins>
      <w:r w:rsidR="00390CF8">
        <w:t xml:space="preserve">mental control of access to digital data, users and services providers, of not just cloud computing but more broadly the Internet, are being caught in the middle. </w:t>
      </w:r>
      <w:r w:rsidR="00794616">
        <w:t>There is a pressing need for</w:t>
      </w:r>
      <w:r w:rsidR="00390CF8">
        <w:t xml:space="preserve"> governments </w:t>
      </w:r>
      <w:r w:rsidR="00794616">
        <w:t xml:space="preserve">to </w:t>
      </w:r>
      <w:r w:rsidR="00390CF8">
        <w:t>act</w:t>
      </w:r>
      <w:r w:rsidR="00794616">
        <w:t xml:space="preserve"> in good faith</w:t>
      </w:r>
      <w:r w:rsidR="00390CF8">
        <w:t xml:space="preserve"> to </w:t>
      </w:r>
      <w:r w:rsidR="00794616">
        <w:t xml:space="preserve">seek to </w:t>
      </w:r>
      <w:r w:rsidR="00390CF8">
        <w:t xml:space="preserve">resolve </w:t>
      </w:r>
      <w:r w:rsidR="00794616">
        <w:t xml:space="preserve">these </w:t>
      </w:r>
      <w:r w:rsidR="00390CF8">
        <w:t>problem</w:t>
      </w:r>
      <w:r w:rsidR="00794616">
        <w:t>s</w:t>
      </w:r>
      <w:r w:rsidR="00390CF8">
        <w:t xml:space="preserve"> in a </w:t>
      </w:r>
      <w:r w:rsidR="00403463">
        <w:t>workable</w:t>
      </w:r>
      <w:r w:rsidR="00390CF8">
        <w:t xml:space="preserve"> and technologically-neutral manner.</w:t>
      </w:r>
      <w:commentRangeEnd w:id="595"/>
      <w:r w:rsidR="00D72A15">
        <w:rPr>
          <w:rStyle w:val="CommentReference"/>
        </w:rPr>
        <w:commentReference w:id="595"/>
      </w:r>
    </w:p>
    <w:p w14:paraId="4213BA91" w14:textId="77777777" w:rsidR="00B2014C" w:rsidRPr="001D76BC" w:rsidRDefault="00B2014C" w:rsidP="00AD166B">
      <w:pPr>
        <w:suppressAutoHyphens w:val="0"/>
        <w:spacing w:after="200" w:line="276" w:lineRule="auto"/>
        <w:jc w:val="left"/>
      </w:pPr>
    </w:p>
    <w:sectPr w:rsidR="00B2014C" w:rsidRPr="001D76BC" w:rsidSect="000672FA">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uan Hon" w:date="2014-08-19T19:35:00Z" w:initials="KH">
    <w:p w14:paraId="09E92DB6" w14:textId="77777777" w:rsidR="008A5701" w:rsidRDefault="008A5701">
      <w:pPr>
        <w:pStyle w:val="CommentText"/>
      </w:pPr>
      <w:r>
        <w:rPr>
          <w:rStyle w:val="CommentReference"/>
        </w:rPr>
        <w:annotationRef/>
      </w:r>
      <w:r>
        <w:t>Do you agree with the technical statements quoted in footnotes 13 (root nameservers etc), 16 (gigaom), 40 (links), 103 (access via Level 3 etc), 110 (peering agreements) in particular? We're not expecting you to follow all links but would be grateful for your views on those technical points.</w:t>
      </w:r>
    </w:p>
    <w:p w14:paraId="518B5B35" w14:textId="77777777" w:rsidR="008A5701" w:rsidRDefault="008A5701">
      <w:pPr>
        <w:pStyle w:val="CommentText"/>
      </w:pPr>
    </w:p>
    <w:p w14:paraId="6A36F404" w14:textId="77777777" w:rsidR="008A5701" w:rsidRDefault="008A5701" w:rsidP="00EE7662">
      <w:pPr>
        <w:pStyle w:val="CommentText"/>
      </w:pPr>
      <w:r>
        <w:t>Also, have you considered NIST's proof of concept cited in fn 107?</w:t>
      </w:r>
    </w:p>
  </w:comment>
  <w:comment w:id="59" w:author="Kuan Hon" w:date="2014-08-19T18:37:00Z" w:initials="KH">
    <w:p w14:paraId="593C2FA5" w14:textId="77777777" w:rsidR="008A5701" w:rsidRDefault="008A5701">
      <w:pPr>
        <w:pStyle w:val="CommentText"/>
      </w:pPr>
      <w:r>
        <w:rPr>
          <w:rStyle w:val="CommentReference"/>
        </w:rPr>
        <w:annotationRef/>
      </w:r>
      <w:r>
        <w:t>Is this a topic for collaboration?</w:t>
      </w:r>
    </w:p>
  </w:comment>
  <w:comment w:id="76" w:author="carlos molina-jimenez" w:date="2014-09-02T19:00:00Z" w:initials="cm">
    <w:p w14:paraId="74FC9FE2" w14:textId="77777777" w:rsidR="008A5701" w:rsidRDefault="008A5701">
      <w:pPr>
        <w:pStyle w:val="CommentText"/>
      </w:pPr>
      <w:r>
        <w:rPr>
          <w:rStyle w:val="CommentReference"/>
        </w:rPr>
        <w:annotationRef/>
      </w:r>
      <w:r>
        <w:t xml:space="preserve">The observation about the investment in Internet infrastructure aimed at replicating the existing one in the US is correct. For ex. if you want to keep FaceBook data of German users physically within German borders, you need to build a Google data center in Germany (currently all of them are in US and one is Sweden).  </w:t>
      </w:r>
    </w:p>
    <w:p w14:paraId="1A8EA43B" w14:textId="77777777" w:rsidR="008A5701" w:rsidRDefault="008A5701">
      <w:pPr>
        <w:pStyle w:val="CommentText"/>
      </w:pPr>
    </w:p>
    <w:p w14:paraId="6D3F1A1D" w14:textId="77777777" w:rsidR="008A5701" w:rsidRDefault="008A5701">
      <w:pPr>
        <w:pStyle w:val="CommentText"/>
      </w:pPr>
      <w:r>
        <w:t xml:space="preserve">The same is true for the rootnameservers, but this is not a good example, ‘cos their replication is not a big deal and as Jon said, they are normally mirrored. Currently, they are not exclusively located in the US—as it used to be. In fact one (out of 13) of the rootname servers is operated by </w:t>
      </w:r>
      <w:r>
        <w:rPr>
          <w:lang w:val="en-US"/>
        </w:rPr>
        <w:t xml:space="preserve">RIPE NCC and </w:t>
      </w:r>
      <w:r w:rsidRPr="003731BD">
        <w:rPr>
          <w:lang w:val="en-US"/>
        </w:rPr>
        <w:t>under Dutch law</w:t>
      </w:r>
      <w:r>
        <w:t>.</w:t>
      </w:r>
    </w:p>
    <w:p w14:paraId="28D9AA98" w14:textId="77777777" w:rsidR="008A5701" w:rsidRDefault="008A5701">
      <w:pPr>
        <w:pStyle w:val="CommentText"/>
      </w:pPr>
    </w:p>
    <w:p w14:paraId="41725DF6" w14:textId="77777777" w:rsidR="008A5701" w:rsidRDefault="008A5701">
      <w:pPr>
        <w:pStyle w:val="CommentText"/>
      </w:pPr>
      <w:r>
        <w:t>There is a big difference between this discussion about deploying new infrastructure and Jon’s suggestions about using BGP to control routing. Jon’s ideas are about re-using infrastructure already in existence.</w:t>
      </w:r>
    </w:p>
    <w:p w14:paraId="5B8B90EA" w14:textId="77777777" w:rsidR="008A5701" w:rsidRDefault="008A5701">
      <w:pPr>
        <w:pStyle w:val="CommentText"/>
      </w:pPr>
    </w:p>
  </w:comment>
  <w:comment w:id="79" w:author="Kuan Hon" w:date="2014-08-19T18:37:00Z" w:initials="KH">
    <w:p w14:paraId="14434617" w14:textId="77777777" w:rsidR="008A5701" w:rsidRDefault="008A5701">
      <w:pPr>
        <w:pStyle w:val="CommentText"/>
      </w:pPr>
      <w:r>
        <w:rPr>
          <w:rStyle w:val="CommentReference"/>
        </w:rPr>
        <w:annotationRef/>
      </w:r>
      <w:r>
        <w:t>Is this to be researched?</w:t>
      </w:r>
    </w:p>
  </w:comment>
  <w:comment w:id="97" w:author="carlos molina-jimenez" w:date="2014-09-02T19:54:00Z" w:initials="cm">
    <w:p w14:paraId="73E4951A" w14:textId="77777777" w:rsidR="008A5701" w:rsidRDefault="008A5701">
      <w:pPr>
        <w:pStyle w:val="CommentText"/>
      </w:pPr>
      <w:r>
        <w:rPr>
          <w:rStyle w:val="CommentReference"/>
        </w:rPr>
        <w:annotationRef/>
      </w:r>
    </w:p>
    <w:p w14:paraId="233901DB" w14:textId="77777777" w:rsidR="00060DC1" w:rsidRDefault="00060DC1">
      <w:pPr>
        <w:pStyle w:val="CommentText"/>
      </w:pPr>
    </w:p>
    <w:p w14:paraId="5D08E854" w14:textId="77777777" w:rsidR="00060DC1" w:rsidRDefault="00060DC1">
      <w:pPr>
        <w:pStyle w:val="CommentText"/>
      </w:pPr>
      <w:r>
        <w:t>The issue here (and my personal comments) is the same as in comment 3.</w:t>
      </w:r>
    </w:p>
    <w:p w14:paraId="39C5BA14" w14:textId="77777777" w:rsidR="00060DC1" w:rsidRDefault="00060DC1">
      <w:pPr>
        <w:pStyle w:val="CommentText"/>
      </w:pPr>
    </w:p>
    <w:p w14:paraId="718069C1" w14:textId="46D27C89" w:rsidR="00060DC1" w:rsidRDefault="00060DC1">
      <w:pPr>
        <w:pStyle w:val="CommentText"/>
      </w:pPr>
      <w:r>
        <w:t xml:space="preserve"> </w:t>
      </w:r>
      <w:r w:rsidR="002C6914">
        <w:t xml:space="preserve">I </w:t>
      </w:r>
      <w:r>
        <w:t>can only add that</w:t>
      </w:r>
      <w:r w:rsidR="002C6914">
        <w:t xml:space="preserve"> (perhaps something obvious)</w:t>
      </w:r>
      <w:bookmarkStart w:id="98" w:name="_GoBack"/>
      <w:bookmarkEnd w:id="98"/>
      <w:r>
        <w:t xml:space="preserve"> this suggestion about GermanInternet, BrazilianInternet, etc. will help governments not to steal data from each other, but nothing changes for the end user (Alice, Bob, me). For instance, the BrazilianInternet would not protect the privacy of the Brazil</w:t>
      </w:r>
      <w:r w:rsidR="009376DE">
        <w:t>ians from the intrusion of the</w:t>
      </w:r>
      <w:r>
        <w:t xml:space="preserve"> Brazilian government.</w:t>
      </w:r>
      <w:r w:rsidR="009376DE">
        <w:t xml:space="preserve"> Whether this is right, wrong, or necessary is a different question. </w:t>
      </w:r>
    </w:p>
    <w:p w14:paraId="6665FECE" w14:textId="77777777" w:rsidR="00060DC1" w:rsidRDefault="00060DC1">
      <w:pPr>
        <w:pStyle w:val="CommentText"/>
      </w:pPr>
    </w:p>
    <w:p w14:paraId="71ED220A" w14:textId="77777777" w:rsidR="00060DC1" w:rsidRDefault="00060DC1">
      <w:pPr>
        <w:pStyle w:val="CommentText"/>
      </w:pPr>
      <w:r>
        <w:t>Privacy protection at that level is technically possible (to some extend) but requires different approaches and technologies—Some research in this direction</w:t>
      </w:r>
      <w:r w:rsidR="009376DE">
        <w:t xml:space="preserve"> is currently being conducted at the Comp </w:t>
      </w:r>
      <w:r>
        <w:t>Lab</w:t>
      </w:r>
      <w:r w:rsidR="009376DE">
        <w:t xml:space="preserve"> in Cambridge</w:t>
      </w:r>
      <w:r>
        <w:t xml:space="preserve">, for example, the Personal Information Hub </w:t>
      </w:r>
      <w:r w:rsidR="009376DE">
        <w:t>of the User Centric Networking project.</w:t>
      </w:r>
    </w:p>
  </w:comment>
  <w:comment w:id="133" w:author="J" w:date="2014-08-26T11:23:00Z" w:initials="J">
    <w:p w14:paraId="313FC77B" w14:textId="77777777" w:rsidR="008A5701" w:rsidRDefault="008A5701">
      <w:pPr>
        <w:pStyle w:val="CommentText"/>
      </w:pPr>
      <w:r>
        <w:rPr>
          <w:rStyle w:val="CommentReference"/>
        </w:rPr>
        <w:annotationRef/>
      </w:r>
      <w:r>
        <w:t xml:space="preserve">This last bit assuming providers cooperate in supplying such info… </w:t>
      </w:r>
    </w:p>
  </w:comment>
  <w:comment w:id="134" w:author="Kuan Hon" w:date="2014-08-26T12:04:00Z" w:initials="KH">
    <w:p w14:paraId="76D4783F" w14:textId="77777777" w:rsidR="008A5701" w:rsidRDefault="008A5701">
      <w:pPr>
        <w:pStyle w:val="CommentText"/>
      </w:pPr>
      <w:r>
        <w:rPr>
          <w:rStyle w:val="CommentReference"/>
        </w:rPr>
        <w:annotationRef/>
      </w:r>
      <w:r>
        <w:t>Can't your probes get some manufacturer info eg could you get MAC addresses? Co-operation may not be necessary, if this can be determined by other means.</w:t>
      </w:r>
    </w:p>
  </w:comment>
  <w:comment w:id="143" w:author="Kuan Hon" w:date="2014-08-19T18:38:00Z" w:initials="KH">
    <w:p w14:paraId="5015FC6D" w14:textId="77777777" w:rsidR="008A5701" w:rsidRDefault="008A5701">
      <w:pPr>
        <w:pStyle w:val="CommentText"/>
      </w:pPr>
      <w:r>
        <w:rPr>
          <w:rStyle w:val="CommentReference"/>
        </w:rPr>
        <w:annotationRef/>
      </w:r>
      <w:r>
        <w:t>For collaboration or not?</w:t>
      </w:r>
    </w:p>
  </w:comment>
  <w:comment w:id="144" w:author="J" w:date="2014-08-17T21:43:00Z" w:initials="J">
    <w:p w14:paraId="7681BF08" w14:textId="77777777" w:rsidR="008A5701" w:rsidRDefault="008A5701">
      <w:pPr>
        <w:pStyle w:val="CommentText"/>
        <w:rPr>
          <w:rStyle w:val="CommentReference"/>
        </w:rPr>
      </w:pPr>
      <w:r>
        <w:rPr>
          <w:rStyle w:val="CommentReference"/>
        </w:rPr>
        <w:annotationRef/>
      </w:r>
      <w:r>
        <w:rPr>
          <w:rStyle w:val="CommentReference"/>
        </w:rPr>
        <w:t>Jon emailed some comments re this section.</w:t>
      </w:r>
    </w:p>
    <w:p w14:paraId="6A8A8326" w14:textId="77777777" w:rsidR="008A5701" w:rsidRDefault="008A5701">
      <w:pPr>
        <w:pStyle w:val="CommentText"/>
        <w:rPr>
          <w:rStyle w:val="CommentReference"/>
        </w:rPr>
      </w:pPr>
    </w:p>
    <w:p w14:paraId="5ED642B6" w14:textId="77777777" w:rsidR="008A5701" w:rsidRDefault="008A5701">
      <w:pPr>
        <w:pStyle w:val="CommentText"/>
        <w:rPr>
          <w:rStyle w:val="CommentReference"/>
        </w:rPr>
      </w:pPr>
      <w:r>
        <w:rPr>
          <w:rStyle w:val="CommentReference"/>
        </w:rPr>
        <w:t>I’ll try and flag where the encryption stuff seems relevant, just in case it helps. Though feel free to ignore.</w:t>
      </w:r>
    </w:p>
    <w:p w14:paraId="5CCA2E43" w14:textId="77777777" w:rsidR="008A5701" w:rsidRDefault="008A5701">
      <w:pPr>
        <w:pStyle w:val="CommentText"/>
      </w:pPr>
    </w:p>
    <w:p w14:paraId="535D9AA1" w14:textId="77777777" w:rsidR="008A5701" w:rsidRDefault="008A5701" w:rsidP="00B549EB">
      <w:pPr>
        <w:pStyle w:val="CommentText"/>
      </w:pPr>
      <w:r>
        <w:t>I think it might benefit from unpacking/highlighting the ‘intelligible’ aspect a little more – given encryption is becoming more and more common. Data is intelligible to anyone with (potential) access to the keys.</w:t>
      </w:r>
    </w:p>
  </w:comment>
  <w:comment w:id="146" w:author="J" w:date="2014-08-17T21:43:00Z" w:initials="J">
    <w:p w14:paraId="4901E79B" w14:textId="77777777" w:rsidR="008A5701" w:rsidRDefault="008A5701">
      <w:pPr>
        <w:pStyle w:val="CommentText"/>
      </w:pPr>
      <w:r>
        <w:rPr>
          <w:rStyle w:val="CommentReference"/>
        </w:rPr>
        <w:annotationRef/>
      </w:r>
      <w:r>
        <w:t xml:space="preserve">Perhaps flag the issue - whether personal data == </w:t>
      </w:r>
      <w:r w:rsidRPr="00CC0518">
        <w:rPr>
          <w:i/>
        </w:rPr>
        <w:t xml:space="preserve">intelligible </w:t>
      </w:r>
      <w:r>
        <w:t>data == encrypted data?</w:t>
      </w:r>
    </w:p>
  </w:comment>
  <w:comment w:id="164" w:author="J" w:date="2014-08-17T21:43:00Z" w:initials="J">
    <w:p w14:paraId="691F0C55" w14:textId="77777777" w:rsidR="008A5701" w:rsidRDefault="008A5701" w:rsidP="00CC0518">
      <w:pPr>
        <w:pStyle w:val="CommentText"/>
      </w:pPr>
      <w:r>
        <w:rPr>
          <w:rStyle w:val="CommentReference"/>
        </w:rPr>
        <w:annotationRef/>
      </w:r>
      <w:r>
        <w:t>Could perhaps allude to the upcoming discussion on what ‘processing’ means.</w:t>
      </w:r>
    </w:p>
    <w:p w14:paraId="67290FB7" w14:textId="77777777" w:rsidR="008A5701" w:rsidRDefault="008A5701" w:rsidP="00CC0518">
      <w:pPr>
        <w:pStyle w:val="CommentText"/>
      </w:pPr>
    </w:p>
    <w:p w14:paraId="2D4CBC78" w14:textId="77777777" w:rsidR="008A5701" w:rsidRDefault="008A5701" w:rsidP="00CC0518">
      <w:pPr>
        <w:pStyle w:val="CommentText"/>
      </w:pPr>
      <w:r>
        <w:t>This is because processing is a bigger concern than storage, transmission, etc, as it happens on plaintext --- if data is encrypted, the processors will likely need the keys (at least until we have practicable fully homomorphic encryption).</w:t>
      </w:r>
    </w:p>
    <w:p w14:paraId="73E70B07" w14:textId="77777777" w:rsidR="008A5701" w:rsidRDefault="008A5701" w:rsidP="00CC0518">
      <w:pPr>
        <w:pStyle w:val="CommentText"/>
      </w:pPr>
    </w:p>
    <w:p w14:paraId="019EF7AB" w14:textId="77777777" w:rsidR="008A5701" w:rsidRDefault="008A5701" w:rsidP="00CC0518">
      <w:pPr>
        <w:pStyle w:val="CommentText"/>
      </w:pPr>
      <w:r>
        <w:t>“how far up/down the supply chain must one look” – probably tied to whether the provider has any possibility of accessing intelligible data. Which in an increasingly encrypted world, means they have the potential to access the keys.</w:t>
      </w:r>
    </w:p>
  </w:comment>
  <w:comment w:id="165" w:author="J" w:date="2014-08-17T21:43:00Z" w:initials="J">
    <w:p w14:paraId="4A9012CB" w14:textId="77777777" w:rsidR="008A5701" w:rsidRDefault="008A5701">
      <w:pPr>
        <w:pStyle w:val="CommentText"/>
        <w:rPr>
          <w:rStyle w:val="CommentReference"/>
        </w:rPr>
      </w:pPr>
      <w:r>
        <w:rPr>
          <w:rStyle w:val="CommentReference"/>
        </w:rPr>
        <w:annotationRef/>
      </w:r>
      <w:r>
        <w:rPr>
          <w:rStyle w:val="CommentReference"/>
        </w:rPr>
        <w:t>Encrypted links (Transport Layer Security – https - ‘locks in the browser’) is increasingly recommended – becoming the norm, so eavesdropping on the pipes is less of a problem &lt;assuming a robust encryption regime, and uncompromised/trustworthy key certificate authorities(!) )</w:t>
      </w:r>
    </w:p>
    <w:p w14:paraId="142DCE04" w14:textId="77777777" w:rsidR="008A5701" w:rsidRDefault="008A5701">
      <w:pPr>
        <w:pStyle w:val="CommentText"/>
        <w:rPr>
          <w:rStyle w:val="CommentReference"/>
        </w:rPr>
      </w:pPr>
    </w:p>
    <w:p w14:paraId="3C452D58" w14:textId="77777777" w:rsidR="008A5701" w:rsidRPr="00CC0518" w:rsidRDefault="008A5701">
      <w:pPr>
        <w:pStyle w:val="CommentText"/>
        <w:rPr>
          <w:sz w:val="18"/>
          <w:szCs w:val="18"/>
        </w:rPr>
      </w:pPr>
      <w:r>
        <w:rPr>
          <w:rStyle w:val="CommentReference"/>
        </w:rPr>
        <w:t>Thus - EU-based vs. US-based CAs...</w:t>
      </w:r>
    </w:p>
  </w:comment>
  <w:comment w:id="179" w:author="J" w:date="2014-08-17T21:43:00Z" w:initials="J">
    <w:p w14:paraId="44E96428" w14:textId="77777777" w:rsidR="008A5701" w:rsidRDefault="008A5701">
      <w:pPr>
        <w:pStyle w:val="CommentText"/>
      </w:pPr>
      <w:r>
        <w:rPr>
          <w:rStyle w:val="CommentReference"/>
        </w:rPr>
        <w:annotationRef/>
      </w:r>
      <w:r>
        <w:t>Yes. Perhaps this encryption argument could be framed more generally – as it reads it seems a little comms cf. processing focused.</w:t>
      </w:r>
    </w:p>
  </w:comment>
  <w:comment w:id="233" w:author="J" w:date="2014-08-17T21:43:00Z" w:initials="J">
    <w:p w14:paraId="48B42E8B" w14:textId="77777777" w:rsidR="008A5701" w:rsidRDefault="008A5701" w:rsidP="001F1429">
      <w:pPr>
        <w:pStyle w:val="CommentText"/>
      </w:pPr>
      <w:r>
        <w:rPr>
          <w:rStyle w:val="CommentReference"/>
        </w:rPr>
        <w:annotationRef/>
      </w:r>
      <w:r>
        <w:t>To me “Unauthorised” sounds more ‘hacker’ like? Cf. other LEAs…</w:t>
      </w:r>
    </w:p>
    <w:p w14:paraId="436A666F" w14:textId="77777777" w:rsidR="008A5701" w:rsidRDefault="008A5701" w:rsidP="001F1429">
      <w:pPr>
        <w:pStyle w:val="CommentText"/>
      </w:pPr>
      <w:r>
        <w:t>In that context, perhaps reiterate that services will be encrypted, thus it’s more about the ability to controls the keys.</w:t>
      </w:r>
    </w:p>
  </w:comment>
  <w:comment w:id="234" w:author="Kuan Hon" w:date="2014-08-19T18:50:00Z" w:initials="KH">
    <w:p w14:paraId="63E8854B" w14:textId="77777777" w:rsidR="008A5701" w:rsidRDefault="008A5701">
      <w:pPr>
        <w:pStyle w:val="CommentText"/>
      </w:pPr>
      <w:r>
        <w:rPr>
          <w:rStyle w:val="CommentReference"/>
        </w:rPr>
        <w:annotationRef/>
      </w:r>
      <w:r>
        <w:t>Jat what's the significance of your statement that it sounds more hacker like cf other LEAs? Do the changes address your point?</w:t>
      </w:r>
    </w:p>
  </w:comment>
  <w:comment w:id="264" w:author="Kuan Hon" w:date="2014-08-19T18:37:00Z" w:initials="KH">
    <w:p w14:paraId="6A4E6755" w14:textId="77777777" w:rsidR="008A5701" w:rsidRDefault="008A5701">
      <w:pPr>
        <w:pStyle w:val="CommentText"/>
      </w:pPr>
      <w:r>
        <w:rPr>
          <w:rStyle w:val="CommentReference"/>
        </w:rPr>
        <w:annotationRef/>
      </w:r>
      <w:r>
        <w:t>Is Cambridge happy to collaborate on these or not? If not, this paragraph must be deleted.</w:t>
      </w:r>
    </w:p>
  </w:comment>
  <w:comment w:id="265" w:author="J" w:date="2014-08-17T21:43:00Z" w:initials="J">
    <w:p w14:paraId="5CDF26F5" w14:textId="77777777" w:rsidR="008A5701" w:rsidRDefault="008A5701">
      <w:pPr>
        <w:pStyle w:val="CommentText"/>
      </w:pPr>
      <w:r>
        <w:rPr>
          <w:rStyle w:val="CommentReference"/>
        </w:rPr>
        <w:annotationRef/>
      </w:r>
      <w:r>
        <w:t xml:space="preserve">As an aside –I’m </w:t>
      </w:r>
      <w:r w:rsidRPr="006A0743">
        <w:rPr>
          <w:b/>
          <w:bCs/>
        </w:rPr>
        <w:t>very</w:t>
      </w:r>
      <w:r>
        <w:t xml:space="preserve"> interested in this IoT stuff. Already made a start…</w:t>
      </w:r>
    </w:p>
    <w:p w14:paraId="77E6613D" w14:textId="77777777" w:rsidR="008A5701" w:rsidRDefault="008A5701">
      <w:pPr>
        <w:pStyle w:val="CommentText"/>
      </w:pPr>
      <w:r>
        <w:t>If we’re flagging the areas for research, maybe this could be emphasised more, as we’ll have a lot to say, I’d think.</w:t>
      </w:r>
    </w:p>
  </w:comment>
  <w:comment w:id="326" w:author="J" w:date="2014-08-17T21:43:00Z" w:initials="J">
    <w:p w14:paraId="5C2D5200" w14:textId="77777777" w:rsidR="008A5701" w:rsidRDefault="008A5701" w:rsidP="00C5053C">
      <w:pPr>
        <w:pStyle w:val="CommentText"/>
      </w:pPr>
      <w:r>
        <w:rPr>
          <w:rStyle w:val="CommentReference"/>
        </w:rPr>
        <w:annotationRef/>
      </w:r>
      <w:r>
        <w:t>As ‘routing’ is discussed a lot in the paper, could perhaps be worth clarifying at what level – e.g. that you’re talking in network layer stuff. Data pipes, etc.</w:t>
      </w:r>
    </w:p>
    <w:p w14:paraId="51AFB91E" w14:textId="77777777" w:rsidR="008A5701" w:rsidRDefault="008A5701" w:rsidP="00C5053C">
      <w:pPr>
        <w:pStyle w:val="CommentText"/>
      </w:pPr>
    </w:p>
    <w:p w14:paraId="5D5D9C0C" w14:textId="77777777" w:rsidR="008A5701" w:rsidRDefault="008A5701" w:rsidP="00C5053C">
      <w:pPr>
        <w:pStyle w:val="CommentText"/>
      </w:pPr>
      <w:r>
        <w:t xml:space="preserve">Cf the more fine-grained routing in line with application specific concerns (different data items treated differently) </w:t>
      </w:r>
    </w:p>
  </w:comment>
  <w:comment w:id="332" w:author="J" w:date="2014-08-19T11:32:00Z" w:initials="J">
    <w:p w14:paraId="6B3864A1" w14:textId="77777777" w:rsidR="008A5701" w:rsidRDefault="008A5701">
      <w:pPr>
        <w:pStyle w:val="CommentText"/>
      </w:pPr>
      <w:r>
        <w:rPr>
          <w:rStyle w:val="CommentReference"/>
        </w:rPr>
        <w:annotationRef/>
      </w:r>
      <w:r>
        <w:t>As we’ve discussed, it is not clear how we could find this empirically. We can do traces to see where stuff bounces through when accessing particular servers, and maybe mash-up and extrapolate some stats from various report. But not sure if that’s ‘empirical’</w:t>
      </w:r>
    </w:p>
  </w:comment>
  <w:comment w:id="333" w:author="Kuan Hon" w:date="2014-08-19T19:03:00Z" w:initials="KH">
    <w:p w14:paraId="6D796062" w14:textId="77777777" w:rsidR="008A5701" w:rsidRDefault="008A5701" w:rsidP="00C96F5C">
      <w:pPr>
        <w:pStyle w:val="CommentText"/>
      </w:pPr>
      <w:r>
        <w:rPr>
          <w:rStyle w:val="CommentReference"/>
        </w:rPr>
        <w:annotationRef/>
      </w:r>
      <w:r>
        <w:t xml:space="preserve">By "empirical" we mean some practical examples to illustrate the issues concretely to policymakers, rather than purely theoretical speculations. The word "typical" should qualify this, and of course the report of the research should clarify what it takes as "typical" for this purpose. It's just to get concrete real life stats. See </w:t>
      </w:r>
      <w:hyperlink r:id="rId1" w:history="1">
        <w:r w:rsidRPr="00BB51E6">
          <w:rPr>
            <w:rStyle w:val="Hyperlink"/>
          </w:rPr>
          <w:t>http://www.europarl.europa.eu/sides/getDoc.do</w:t>
        </w:r>
        <w:r>
          <w:rPr>
            <w:rStyle w:val="Hyperlink"/>
          </w:rPr>
          <w:t>?</w:t>
        </w:r>
        <w:r w:rsidRPr="00BB51E6">
          <w:rPr>
            <w:rStyle w:val="Hyperlink"/>
          </w:rPr>
          <w:t>type=REPORT&amp;reference=A5-2001-0264&amp;format=XML&amp;language=EN</w:t>
        </w:r>
      </w:hyperlink>
      <w:r>
        <w:t xml:space="preserve"> 3.3.1.1 "Today, only a small proportion of intra-European Internet communications are routed via the USA(12). • </w:t>
      </w:r>
      <w:r>
        <w:tab/>
        <w:t>A small proportion of intra-European communications are routed via a switch in London to which, since foreign communications are involved, the British monitoring station GCHQ has access. The majority of communications do not leave the continent: for example, more than 95% of intra-German Internet communications are routed via a switch in Frankfurt." Someone obviously did some empirical research on exactly how comms are routed in practice, to come up with the figures there.</w:t>
      </w:r>
    </w:p>
  </w:comment>
  <w:comment w:id="340" w:author="J" w:date="2014-08-17T21:43:00Z" w:initials="J">
    <w:p w14:paraId="64737F05" w14:textId="77777777" w:rsidR="008A5701" w:rsidRDefault="008A5701" w:rsidP="00D72A15">
      <w:pPr>
        <w:pStyle w:val="CommentText"/>
      </w:pPr>
      <w:r>
        <w:rPr>
          <w:rStyle w:val="CommentReference"/>
        </w:rPr>
        <w:annotationRef/>
      </w:r>
      <w:r>
        <w:t>I think foreign Certificate Authorities are particularly relevant.</w:t>
      </w:r>
    </w:p>
    <w:p w14:paraId="3DDCC08D" w14:textId="77777777" w:rsidR="008A5701" w:rsidRDefault="008A5701" w:rsidP="00D72A15">
      <w:pPr>
        <w:pStyle w:val="CommentText"/>
      </w:pPr>
      <w:r>
        <w:t>Given they underpin TLS/SSL.</w:t>
      </w:r>
    </w:p>
  </w:comment>
  <w:comment w:id="375" w:author="J" w:date="2014-08-17T21:43:00Z" w:initials="J">
    <w:p w14:paraId="58D3C3FA" w14:textId="77777777" w:rsidR="008A5701" w:rsidRDefault="008A5701">
      <w:pPr>
        <w:pStyle w:val="CommentText"/>
      </w:pPr>
      <w:r>
        <w:rPr>
          <w:rStyle w:val="CommentReference"/>
        </w:rPr>
        <w:annotationRef/>
      </w:r>
      <w:r>
        <w:t>This could perhaps be the place to go into or reiterate the encryption points, as per the previous section.</w:t>
      </w:r>
    </w:p>
  </w:comment>
  <w:comment w:id="383" w:author="J" w:date="2014-08-17T21:43:00Z" w:initials="J">
    <w:p w14:paraId="4F123718" w14:textId="77777777" w:rsidR="008A5701" w:rsidRDefault="008A5701">
      <w:pPr>
        <w:pStyle w:val="CommentText"/>
      </w:pPr>
      <w:r>
        <w:rPr>
          <w:rStyle w:val="CommentReference"/>
        </w:rPr>
        <w:annotationRef/>
      </w:r>
      <w:r>
        <w:t>Yep! Could ref our paper.</w:t>
      </w:r>
    </w:p>
  </w:comment>
  <w:comment w:id="442" w:author="J" w:date="2014-08-19T19:08:00Z" w:initials="J">
    <w:p w14:paraId="08D8756E" w14:textId="77777777" w:rsidR="008A5701" w:rsidRPr="00A17028" w:rsidRDefault="008A5701">
      <w:pPr>
        <w:pStyle w:val="CommentText"/>
        <w:rPr>
          <w:color w:val="FF0000"/>
        </w:rPr>
      </w:pPr>
      <w:r>
        <w:rPr>
          <w:rStyle w:val="CommentReference"/>
        </w:rPr>
        <w:annotationRef/>
      </w:r>
      <w:r>
        <w:t>Encryption helps this, IFC not so much…</w:t>
      </w:r>
      <w:r>
        <w:rPr>
          <w:color w:val="FF0000"/>
        </w:rPr>
        <w:t>Yes "depending on the particular technology" should cover that</w:t>
      </w:r>
    </w:p>
  </w:comment>
  <w:comment w:id="534" w:author="J" w:date="2014-08-17T21:43:00Z" w:initials="J">
    <w:p w14:paraId="731DAB0A" w14:textId="77777777" w:rsidR="008A5701" w:rsidRDefault="008A5701">
      <w:pPr>
        <w:pStyle w:val="CommentText"/>
      </w:pPr>
      <w:r>
        <w:rPr>
          <w:rStyle w:val="CommentReference"/>
        </w:rPr>
        <w:annotationRef/>
      </w:r>
      <w:r>
        <w:t>We’ve argued that just because data is encrypted – doesn’t mean it should always be liberally distributed.</w:t>
      </w:r>
    </w:p>
    <w:p w14:paraId="543793AB" w14:textId="77777777" w:rsidR="008A5701" w:rsidRDefault="008A5701">
      <w:pPr>
        <w:pStyle w:val="CommentText"/>
      </w:pPr>
    </w:p>
    <w:p w14:paraId="7328FCD5" w14:textId="77777777" w:rsidR="008A5701" w:rsidRDefault="008A5701">
      <w:pPr>
        <w:pStyle w:val="CommentText"/>
      </w:pPr>
      <w:r>
        <w:t>Encryption schemes may be broken; keys can be compromised. That said, it's *a lot* safer (less risk), but not foolproof – may still need some control, esp. if particularly sensitive --- (see our companion paper)</w:t>
      </w:r>
    </w:p>
  </w:comment>
  <w:comment w:id="595" w:author="J" w:date="2014-08-19T11:33:00Z" w:initials="J">
    <w:p w14:paraId="06785EEF" w14:textId="77777777" w:rsidR="008A5701" w:rsidRDefault="008A5701" w:rsidP="009524D9">
      <w:pPr>
        <w:pStyle w:val="CommentText"/>
        <w:ind w:firstLine="720"/>
      </w:pPr>
      <w:r>
        <w:rPr>
          <w:rStyle w:val="CommentReference"/>
        </w:rPr>
        <w:annotationRef/>
      </w:r>
      <w:r>
        <w:t>Yep --- our tech stuff aims at increasing transparency and control for cloud consumers; and easing provider compliance</w:t>
      </w:r>
    </w:p>
    <w:p w14:paraId="52DEAB7F" w14:textId="77777777" w:rsidR="008A5701" w:rsidRDefault="008A5701">
      <w:pPr>
        <w:pStyle w:val="CommentText"/>
      </w:pPr>
    </w:p>
    <w:p w14:paraId="43661B93" w14:textId="77777777" w:rsidR="008A5701" w:rsidRDefault="008A5701">
      <w:pPr>
        <w:pStyle w:val="CommentText"/>
      </w:pPr>
      <w:r>
        <w:t>So may be worth also highlighting, that it’s not just about Governments, but also trusting the providers themselves… (Is it only the Russian Govt that stops me using a Russian Cloud?)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27750" w14:textId="77777777" w:rsidR="008A5701" w:rsidRDefault="008A5701" w:rsidP="00545CAE">
      <w:r>
        <w:separator/>
      </w:r>
    </w:p>
  </w:endnote>
  <w:endnote w:type="continuationSeparator" w:id="0">
    <w:p w14:paraId="3CA0062D" w14:textId="77777777" w:rsidR="008A5701" w:rsidRDefault="008A5701" w:rsidP="0054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17619" w14:textId="77777777" w:rsidR="008A5701" w:rsidRDefault="008A5701" w:rsidP="00C94DE6">
    <w:pPr>
      <w:pStyle w:val="Footer"/>
      <w:jc w:val="center"/>
    </w:pPr>
    <w:r>
      <w:fldChar w:fldCharType="begin"/>
    </w:r>
    <w:r>
      <w:instrText xml:space="preserve"> PAGE   \* MERGEFORMAT </w:instrText>
    </w:r>
    <w:r>
      <w:fldChar w:fldCharType="separate"/>
    </w:r>
    <w:r w:rsidR="002C6914">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EBA5A" w14:textId="77777777" w:rsidR="008A5701" w:rsidRDefault="008A5701" w:rsidP="00545CAE">
      <w:r>
        <w:separator/>
      </w:r>
    </w:p>
  </w:footnote>
  <w:footnote w:type="continuationSeparator" w:id="0">
    <w:p w14:paraId="6E4A58CA" w14:textId="77777777" w:rsidR="008A5701" w:rsidRDefault="008A5701" w:rsidP="00545CAE">
      <w:r>
        <w:continuationSeparator/>
      </w:r>
    </w:p>
  </w:footnote>
  <w:footnote w:id="1">
    <w:p w14:paraId="4FED2BD0" w14:textId="77777777" w:rsidR="008A5701" w:rsidRDefault="008A5701">
      <w:pPr>
        <w:pStyle w:val="FootnoteText"/>
      </w:pPr>
      <w:ins w:id="9" w:author="Kuan Hon" w:date="2014-08-19T18:26:00Z">
        <w:r>
          <w:rPr>
            <w:rStyle w:val="FootnoteReference"/>
          </w:rPr>
          <w:footnoteRef/>
        </w:r>
        <w:r>
          <w:t xml:space="preserve"> </w:t>
        </w:r>
      </w:ins>
      <w:ins w:id="10" w:author="Kuan Hon" w:date="2014-08-19T18:27:00Z">
        <w:r w:rsidRPr="00DB0B4D">
          <w:t xml:space="preserve">MCCRC. </w:t>
        </w:r>
        <w:r w:rsidRPr="00DB0B4D">
          <w:rPr>
            <w:i/>
          </w:rPr>
          <w:t>Cloud Governance [and the EU-only Cloud]</w:t>
        </w:r>
        <w:r w:rsidRPr="00DB0B4D">
          <w:t xml:space="preserve">, </w:t>
        </w:r>
        <w:r w:rsidRPr="00DB0B4D">
          <w:rPr>
            <w:i/>
          </w:rPr>
          <w:t>Discussion Paper</w:t>
        </w:r>
        <w:r w:rsidRPr="00DB0B4D">
          <w:t>. (2014)</w:t>
        </w:r>
      </w:ins>
    </w:p>
  </w:footnote>
  <w:footnote w:id="2">
    <w:p w14:paraId="58B69FD4" w14:textId="77777777" w:rsidR="008A5701" w:rsidRDefault="008A5701" w:rsidP="007D1C13">
      <w:pPr>
        <w:pStyle w:val="FootnoteText"/>
      </w:pPr>
      <w:r w:rsidRPr="003A693D">
        <w:rPr>
          <w:rStyle w:val="FootnoteReference"/>
        </w:rPr>
        <w:footnoteRef/>
      </w:r>
      <w:r>
        <w:t xml:space="preserve"> Within the Schengen area, EU citizens may cross country borders freely without being subjected to border checks. This area encompasses all EU Member States </w:t>
      </w:r>
      <w:r w:rsidRPr="006F05B0">
        <w:rPr>
          <w:i/>
        </w:rPr>
        <w:t>except</w:t>
      </w:r>
      <w:r>
        <w:t xml:space="preserve"> the UK and Ireland. It does not include non-EU EEA countries (Iceland, Liechtenstein, Norway) or Switzerland. </w:t>
      </w:r>
      <w:hyperlink r:id="rId1" w:history="1">
        <w:r w:rsidRPr="00BB51E6">
          <w:rPr>
            <w:rStyle w:val="Hyperlink"/>
          </w:rPr>
          <w:t>http://ec.europa.eu/dgs/home-affairs/what-we-do/policies/borders-and-visas/schengen/index_en.htm</w:t>
        </w:r>
      </w:hyperlink>
      <w:r>
        <w:t xml:space="preserve"> It is therefore unclear whether the UK and Ireland would be excluded from this planned network.</w:t>
      </w:r>
    </w:p>
  </w:footnote>
  <w:footnote w:id="3">
    <w:p w14:paraId="711E7CFA" w14:textId="77777777" w:rsidR="008A5701" w:rsidRDefault="008A5701">
      <w:pPr>
        <w:pStyle w:val="FootnoteText"/>
      </w:pPr>
      <w:r w:rsidRPr="003A693D">
        <w:rPr>
          <w:rStyle w:val="FootnoteReference"/>
        </w:rPr>
        <w:footnoteRef/>
      </w:r>
      <w:r>
        <w:t xml:space="preserve"> Which is 32% owned by the German government - </w:t>
      </w:r>
      <w:hyperlink r:id="rId2" w:history="1">
        <w:r w:rsidRPr="008A4C64">
          <w:rPr>
            <w:rStyle w:val="Hyperlink"/>
          </w:rPr>
          <w:t>http://www.reuters.com/article/2013/10/25/us-usa-spying-germany-idUSBRE99O09S20131025</w:t>
        </w:r>
      </w:hyperlink>
    </w:p>
  </w:footnote>
  <w:footnote w:id="4">
    <w:p w14:paraId="39AD716A" w14:textId="77777777" w:rsidR="008A5701" w:rsidRDefault="008A5701">
      <w:pPr>
        <w:pStyle w:val="FootnoteText"/>
      </w:pPr>
      <w:r w:rsidRPr="003A693D">
        <w:rPr>
          <w:rStyle w:val="FootnoteReference"/>
        </w:rPr>
        <w:footnoteRef/>
      </w:r>
      <w:r>
        <w:t xml:space="preserve"> </w:t>
      </w:r>
      <w:hyperlink r:id="rId3" w:history="1">
        <w:r w:rsidRPr="00BB51E6">
          <w:rPr>
            <w:rStyle w:val="Hyperlink"/>
          </w:rPr>
          <w:t>http://www.telekom.com/media/company/192834</w:t>
        </w:r>
      </w:hyperlink>
      <w:r>
        <w:t xml:space="preserve"> </w:t>
      </w:r>
    </w:p>
  </w:footnote>
  <w:footnote w:id="5">
    <w:p w14:paraId="4DE4CD3E" w14:textId="77777777" w:rsidR="008A5701" w:rsidRDefault="008A5701" w:rsidP="00651573">
      <w:pPr>
        <w:pStyle w:val="FootnoteText"/>
      </w:pPr>
      <w:r w:rsidRPr="003A693D">
        <w:rPr>
          <w:rStyle w:val="FootnoteReference"/>
        </w:rPr>
        <w:footnoteRef/>
      </w:r>
      <w:r>
        <w:t xml:space="preserve"> </w:t>
      </w:r>
      <w:hyperlink r:id="rId4" w:history="1">
        <w:r w:rsidRPr="00BB51E6">
          <w:rPr>
            <w:rStyle w:val="Hyperlink"/>
          </w:rPr>
          <w:t>http://www.e-mail-made-in-germany.de/</w:t>
        </w:r>
      </w:hyperlink>
      <w:r>
        <w:t xml:space="preserve"> and see </w:t>
      </w:r>
      <w:hyperlink r:id="rId5" w:history="1">
        <w:r w:rsidRPr="00BB51E6">
          <w:rPr>
            <w:rStyle w:val="Hyperlink"/>
          </w:rPr>
          <w:t>http://www.telekom.com/media/company/192834</w:t>
        </w:r>
      </w:hyperlink>
      <w:r>
        <w:t xml:space="preserve"> press release.</w:t>
      </w:r>
    </w:p>
  </w:footnote>
  <w:footnote w:id="6">
    <w:p w14:paraId="5DA2A647" w14:textId="77777777" w:rsidR="008A5701" w:rsidRDefault="008A5701">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26" w:author="Kuan Hon" w:date="2014-08-26T12:06:00Z">
        <w:r>
          <w:t>3</w:t>
        </w:r>
      </w:ins>
      <w:del w:id="27" w:author="Kuan Hon" w:date="2014-08-19T19:28:00Z">
        <w:r w:rsidDel="00AD166B">
          <w:delText>2</w:delText>
        </w:r>
      </w:del>
      <w:r>
        <w:fldChar w:fldCharType="end"/>
      </w:r>
      <w:r>
        <w:t xml:space="preserve"> quoting Oxford Internet Institute expert Professor Ian Brown.</w:t>
      </w:r>
    </w:p>
  </w:footnote>
  <w:footnote w:id="7">
    <w:p w14:paraId="43D1DB11" w14:textId="77777777" w:rsidR="008A5701" w:rsidRDefault="008A5701">
      <w:pPr>
        <w:pStyle w:val="FootnoteText"/>
      </w:pPr>
      <w:r w:rsidRPr="003A693D">
        <w:rPr>
          <w:rStyle w:val="FootnoteReference"/>
        </w:rPr>
        <w:footnoteRef/>
      </w:r>
      <w:r>
        <w:t xml:space="preserve"> </w:t>
      </w:r>
      <w:hyperlink r:id="rId6" w:history="1">
        <w:r w:rsidRPr="004219D3">
          <w:rPr>
            <w:rStyle w:val="Hyperlink"/>
          </w:rPr>
          <w:t>http://www.dw.de/german-companies-to-automatically-encrypt-customers-emails/a-17010661</w:t>
        </w:r>
      </w:hyperlink>
      <w:r>
        <w:t xml:space="preserve"> </w:t>
      </w:r>
    </w:p>
  </w:footnote>
  <w:footnote w:id="8">
    <w:p w14:paraId="64CDFCE1" w14:textId="77777777" w:rsidR="008A5701" w:rsidRDefault="008A5701">
      <w:pPr>
        <w:pStyle w:val="FootnoteText"/>
      </w:pPr>
      <w:r w:rsidRPr="003A693D">
        <w:rPr>
          <w:rStyle w:val="FootnoteReference"/>
        </w:rPr>
        <w:footnoteRef/>
      </w:r>
      <w:r>
        <w:t xml:space="preserve"> </w:t>
      </w:r>
      <w:hyperlink r:id="rId7" w:history="1">
        <w:r w:rsidRPr="00BB51E6">
          <w:rPr>
            <w:rStyle w:val="Hyperlink"/>
          </w:rPr>
          <w:t>http://www.telecoms.com/170312/deutsche-telekom-avoids-us-servers-another-secure-email-shuts/</w:t>
        </w:r>
      </w:hyperlink>
      <w:r>
        <w:t xml:space="preserve"> </w:t>
      </w:r>
    </w:p>
  </w:footnote>
  <w:footnote w:id="9">
    <w:p w14:paraId="4D6B3E8C" w14:textId="77777777" w:rsidR="008A5701" w:rsidRDefault="008A5701">
      <w:pPr>
        <w:pStyle w:val="FootnoteText"/>
      </w:pPr>
      <w:r w:rsidRPr="003A693D">
        <w:rPr>
          <w:rStyle w:val="FootnoteReference"/>
        </w:rPr>
        <w:footnoteRef/>
      </w:r>
      <w:r>
        <w:t xml:space="preserve"> </w:t>
      </w:r>
      <w:hyperlink r:id="rId8" w:history="1">
        <w:r w:rsidRPr="00BB51E6">
          <w:rPr>
            <w:rStyle w:val="Hyperlink"/>
          </w:rPr>
          <w:t>http://www.zdnet.com/deutsche-telekom-and-united-internet-launch-made-in-germany-email-in-response-to-prism-7000019266/</w:t>
        </w:r>
      </w:hyperlink>
      <w:r>
        <w:t xml:space="preserve"> </w:t>
      </w:r>
    </w:p>
  </w:footnote>
  <w:footnote w:id="10">
    <w:p w14:paraId="264B4F89" w14:textId="77777777" w:rsidR="008A5701" w:rsidRDefault="008A5701">
      <w:pPr>
        <w:pStyle w:val="FootnoteText"/>
      </w:pPr>
      <w:r w:rsidRPr="003A693D">
        <w:rPr>
          <w:rStyle w:val="FootnoteReference"/>
        </w:rPr>
        <w:footnoteRef/>
      </w:r>
      <w:r>
        <w:t xml:space="preserve"> </w:t>
      </w:r>
      <w:hyperlink r:id="rId9" w:history="1">
        <w:r w:rsidRPr="00BB51E6">
          <w:rPr>
            <w:rStyle w:val="Hyperlink"/>
          </w:rPr>
          <w:t>http://www.dw.de/germany-looks-to-erect-it-barrier/a-17203480</w:t>
        </w:r>
      </w:hyperlink>
      <w:r>
        <w:t xml:space="preserve">  </w:t>
      </w:r>
    </w:p>
  </w:footnote>
  <w:footnote w:id="11">
    <w:p w14:paraId="323709F8" w14:textId="77777777" w:rsidR="008A5701" w:rsidRDefault="008A5701">
      <w:pPr>
        <w:pStyle w:val="FootnoteText"/>
      </w:pPr>
      <w:r w:rsidRPr="003A693D">
        <w:rPr>
          <w:rStyle w:val="FootnoteReference"/>
        </w:rPr>
        <w:footnoteRef/>
      </w:r>
      <w:r>
        <w:t xml:space="preserve"> Third party access to such data would be granted “only in compliance with German law” (n </w:t>
      </w:r>
      <w:r>
        <w:fldChar w:fldCharType="begin"/>
      </w:r>
      <w:r>
        <w:instrText xml:space="preserve"> NOTEREF _Ref393982258 \h </w:instrText>
      </w:r>
      <w:r>
        <w:fldChar w:fldCharType="separate"/>
      </w:r>
      <w:ins w:id="30" w:author="Kuan Hon" w:date="2014-08-26T12:06:00Z">
        <w:r>
          <w:t>7</w:t>
        </w:r>
      </w:ins>
      <w:del w:id="31" w:author="Kuan Hon" w:date="2014-08-19T19:28:00Z">
        <w:r w:rsidDel="00AD166B">
          <w:delText>6</w:delText>
        </w:r>
      </w:del>
      <w:r>
        <w:fldChar w:fldCharType="end"/>
      </w:r>
      <w:r>
        <w:t xml:space="preserve">). Deutsche Telekom started reporting publicly on its provision of information to security authorities in June 2014: </w:t>
      </w:r>
      <w:hyperlink r:id="rId10" w:history="1">
        <w:r w:rsidRPr="00BB51E6">
          <w:rPr>
            <w:rStyle w:val="Hyperlink"/>
          </w:rPr>
          <w:t>http://www.telekom.com/corporate-responsibility/data-protection/More+Articles/239498</w:t>
        </w:r>
      </w:hyperlink>
      <w:r>
        <w:t xml:space="preserve"> </w:t>
      </w:r>
    </w:p>
  </w:footnote>
  <w:footnote w:id="12">
    <w:p w14:paraId="048648B6" w14:textId="77777777" w:rsidR="008A5701" w:rsidRDefault="008A5701">
      <w:pPr>
        <w:pStyle w:val="FootnoteText"/>
      </w:pPr>
      <w:r w:rsidRPr="003A693D">
        <w:rPr>
          <w:rStyle w:val="FootnoteReference"/>
        </w:rPr>
        <w:footnoteRef/>
      </w:r>
      <w:r>
        <w:t xml:space="preserve"> </w:t>
      </w:r>
      <w:hyperlink r:id="rId11" w:history="1">
        <w:r w:rsidRPr="00BB51E6">
          <w:rPr>
            <w:rStyle w:val="Hyperlink"/>
          </w:rPr>
          <w:t>http://arstechnica.com/business/2013/08/crypto-experts-blast-german-e-mail-providers-secure-data-storage-claim/</w:t>
        </w:r>
      </w:hyperlink>
      <w:r>
        <w:t xml:space="preserve"> and n </w:t>
      </w:r>
      <w:r>
        <w:fldChar w:fldCharType="begin"/>
      </w:r>
      <w:r>
        <w:instrText xml:space="preserve"> NOTEREF _Ref393809020 \h </w:instrText>
      </w:r>
      <w:r>
        <w:fldChar w:fldCharType="separate"/>
      </w:r>
      <w:ins w:id="33" w:author="Kuan Hon" w:date="2014-08-26T12:06:00Z">
        <w:r>
          <w:t>18</w:t>
        </w:r>
      </w:ins>
      <w:del w:id="34" w:author="Kuan Hon" w:date="2014-08-19T19:28:00Z">
        <w:r w:rsidDel="00AD166B">
          <w:delText>17</w:delText>
        </w:r>
      </w:del>
      <w:r>
        <w:fldChar w:fldCharType="end"/>
      </w:r>
      <w:r>
        <w:t>.</w:t>
      </w:r>
    </w:p>
    <w:p w14:paraId="2EA02AE3" w14:textId="77777777" w:rsidR="008A5701" w:rsidRDefault="008A5701">
      <w:pPr>
        <w:pStyle w:val="FootnoteText"/>
      </w:pPr>
      <w:r>
        <w:t xml:space="preserve">There are also reports that the German intelligence agency passes communications metadata information to the NSA in any event, at least relating to non-German citizens. </w:t>
      </w:r>
      <w:hyperlink r:id="rId12" w:history="1">
        <w:r w:rsidRPr="00BB51E6">
          <w:rPr>
            <w:rStyle w:val="Hyperlink"/>
          </w:rPr>
          <w:t>http://www.spiegel.de/international/world/german-intelligence-sends-massive-amounts-of-data-to-the-nsa-a-914821.html</w:t>
        </w:r>
      </w:hyperlink>
      <w:r>
        <w:t xml:space="preserve"> </w:t>
      </w:r>
    </w:p>
  </w:footnote>
  <w:footnote w:id="13">
    <w:p w14:paraId="519A05DA" w14:textId="77777777" w:rsidR="008A5701" w:rsidRDefault="008A5701" w:rsidP="00067A90">
      <w:pPr>
        <w:pStyle w:val="FootnoteText"/>
      </w:pPr>
      <w:r w:rsidRPr="003A693D">
        <w:rPr>
          <w:rStyle w:val="FootnoteReference"/>
        </w:rPr>
        <w:footnoteRef/>
      </w:r>
      <w:r>
        <w:t xml:space="preserve"> “…it would be possible to keep email conversations inside German borders. But in doing so, the idea of the fastest and cheapest way would have to be given up. Additionally, investments in network infrastructure would also be required. This could make internet usage more expensive. It would be even more difficult to process the entire internet traffic through domestic lines and intersections. The important Root-Nameservers are mainly based in the US… Setting up a ‘national internet [with] an expensive and complex network of servers and infrastructure, like the ones in Saudi Arabia and in Iran, would be needed’” </w:t>
      </w:r>
      <w:hyperlink r:id="rId13" w:history="1">
        <w:r w:rsidRPr="006C33E9">
          <w:rPr>
            <w:rStyle w:val="Hyperlink"/>
          </w:rPr>
          <w:t>http://www.dw.de/deutsche-telekom-plans-for-a-national-internet/a-17171714</w:t>
        </w:r>
      </w:hyperlink>
      <w:r>
        <w:t>.</w:t>
      </w:r>
    </w:p>
  </w:footnote>
  <w:footnote w:id="14">
    <w:p w14:paraId="1CDF6FAA" w14:textId="77777777" w:rsidR="008A5701" w:rsidRDefault="008A5701">
      <w:pPr>
        <w:pStyle w:val="FootnoteText"/>
      </w:pPr>
      <w:r w:rsidRPr="003A693D">
        <w:rPr>
          <w:rStyle w:val="FootnoteReference"/>
        </w:rPr>
        <w:footnoteRef/>
      </w:r>
      <w:r>
        <w:t xml:space="preserve"> </w:t>
      </w:r>
      <w:ins w:id="36" w:author="Kuan Hon" w:date="2014-08-19T19:36:00Z">
        <w:r>
          <w:fldChar w:fldCharType="begin"/>
        </w:r>
        <w:r>
          <w:instrText xml:space="preserve"> HYPERLINK "</w:instrText>
        </w:r>
      </w:ins>
      <w:r w:rsidRPr="00C4150F">
        <w:instrText>http://www.europe1.fr/Economie/Breton-creer-une-sorte-de-Schengen-des-donnees-1620759/</w:instrText>
      </w:r>
      <w:ins w:id="37" w:author="Kuan Hon" w:date="2014-08-19T19:36:00Z">
        <w:r>
          <w:instrText xml:space="preserve">" </w:instrText>
        </w:r>
        <w:r>
          <w:fldChar w:fldCharType="separate"/>
        </w:r>
      </w:ins>
      <w:r w:rsidRPr="00383DF5">
        <w:rPr>
          <w:rStyle w:val="Hyperlink"/>
        </w:rPr>
        <w:t>http://www.europe1.fr/Economie/Breton-creer-une-sorte-de-Schengen-des-donnees-1620759/</w:t>
      </w:r>
      <w:ins w:id="38" w:author="Kuan Hon" w:date="2014-08-19T19:36:00Z">
        <w:r>
          <w:fldChar w:fldCharType="end"/>
        </w:r>
      </w:ins>
      <w:r>
        <w:t>.</w:t>
      </w:r>
    </w:p>
  </w:footnote>
  <w:footnote w:id="15">
    <w:p w14:paraId="42CB7CB6" w14:textId="77777777" w:rsidR="008A5701" w:rsidRDefault="008A5701" w:rsidP="009F766A">
      <w:pPr>
        <w:pStyle w:val="FootnoteText"/>
      </w:pPr>
      <w:r w:rsidRPr="003A693D">
        <w:rPr>
          <w:rStyle w:val="FootnoteReference"/>
        </w:rPr>
        <w:footnoteRef/>
      </w:r>
      <w:r>
        <w:t xml:space="preserve"> “The Presidency of the LEWP presented its intention to propose concrete measures towards creating a single secure European cyberspace with a certain ‘virtual Schengen border’ and ‘virtual access points’ whereby the Internet Service Providers (ISP) would block illicit contents on the basis of the EU ‘black-list’.” </w:t>
      </w:r>
      <w:ins w:id="39" w:author="Kuan Hon" w:date="2014-08-19T19:38:00Z">
        <w:r>
          <w:fldChar w:fldCharType="begin"/>
        </w:r>
        <w:r>
          <w:instrText xml:space="preserve"> HYPERLINK "</w:instrText>
        </w:r>
      </w:ins>
      <w:r w:rsidRPr="009F766A">
        <w:instrText>http://register.consilium.europa.eu/doc/srv?l=EN&amp;f=ST</w:instrText>
      </w:r>
      <w:ins w:id="40" w:author="Kuan Hon" w:date="2014-08-19T19:36:00Z">
        <w:r>
          <w:instrText>%20</w:instrText>
        </w:r>
      </w:ins>
      <w:r w:rsidRPr="009F766A">
        <w:instrText>7181</w:instrText>
      </w:r>
      <w:ins w:id="41" w:author="Kuan Hon" w:date="2014-08-19T19:36:00Z">
        <w:r>
          <w:instrText>%20</w:instrText>
        </w:r>
      </w:ins>
      <w:r w:rsidRPr="009F766A">
        <w:instrText>2011</w:instrText>
      </w:r>
      <w:ins w:id="42" w:author="Kuan Hon" w:date="2014-08-19T19:36:00Z">
        <w:r>
          <w:instrText>%20</w:instrText>
        </w:r>
      </w:ins>
      <w:r w:rsidRPr="009F766A">
        <w:instrText>INIT</w:instrText>
      </w:r>
      <w:ins w:id="43" w:author="Kuan Hon" w:date="2014-08-19T19:38:00Z">
        <w:r>
          <w:instrText xml:space="preserve">" </w:instrText>
        </w:r>
        <w:r>
          <w:fldChar w:fldCharType="separate"/>
        </w:r>
      </w:ins>
      <w:r w:rsidRPr="00383DF5">
        <w:rPr>
          <w:rStyle w:val="Hyperlink"/>
        </w:rPr>
        <w:t>http://register.consilium.europa.eu/doc/srv?l=EN&amp;f=ST</w:t>
      </w:r>
      <w:del w:id="44" w:author="Kuan Hon" w:date="2014-08-19T19:36:00Z">
        <w:r w:rsidRPr="00383DF5" w:rsidDel="001A43DF">
          <w:rPr>
            <w:rStyle w:val="Hyperlink"/>
          </w:rPr>
          <w:delText xml:space="preserve"> </w:delText>
        </w:r>
      </w:del>
      <w:ins w:id="45" w:author="Kuan Hon" w:date="2014-08-19T19:36:00Z">
        <w:r w:rsidRPr="00383DF5">
          <w:rPr>
            <w:rStyle w:val="Hyperlink"/>
          </w:rPr>
          <w:t>%20</w:t>
        </w:r>
      </w:ins>
      <w:r w:rsidRPr="00383DF5">
        <w:rPr>
          <w:rStyle w:val="Hyperlink"/>
        </w:rPr>
        <w:t>7181</w:t>
      </w:r>
      <w:del w:id="46" w:author="Kuan Hon" w:date="2014-08-19T19:36:00Z">
        <w:r w:rsidRPr="00383DF5" w:rsidDel="001A43DF">
          <w:rPr>
            <w:rStyle w:val="Hyperlink"/>
          </w:rPr>
          <w:delText xml:space="preserve"> </w:delText>
        </w:r>
      </w:del>
      <w:ins w:id="47" w:author="Kuan Hon" w:date="2014-08-19T19:36:00Z">
        <w:r w:rsidRPr="00383DF5">
          <w:rPr>
            <w:rStyle w:val="Hyperlink"/>
          </w:rPr>
          <w:t>%20</w:t>
        </w:r>
      </w:ins>
      <w:r w:rsidRPr="00383DF5">
        <w:rPr>
          <w:rStyle w:val="Hyperlink"/>
        </w:rPr>
        <w:t>2011</w:t>
      </w:r>
      <w:del w:id="48" w:author="Kuan Hon" w:date="2014-08-19T19:36:00Z">
        <w:r w:rsidRPr="00383DF5" w:rsidDel="001A43DF">
          <w:rPr>
            <w:rStyle w:val="Hyperlink"/>
          </w:rPr>
          <w:delText xml:space="preserve"> </w:delText>
        </w:r>
      </w:del>
      <w:ins w:id="49" w:author="Kuan Hon" w:date="2014-08-19T19:36:00Z">
        <w:r w:rsidRPr="00383DF5">
          <w:rPr>
            <w:rStyle w:val="Hyperlink"/>
          </w:rPr>
          <w:t>%20</w:t>
        </w:r>
      </w:ins>
      <w:r w:rsidRPr="00383DF5">
        <w:rPr>
          <w:rStyle w:val="Hyperlink"/>
        </w:rPr>
        <w:t>INIT</w:t>
      </w:r>
      <w:ins w:id="50" w:author="Kuan Hon" w:date="2014-08-19T19:38:00Z">
        <w:r>
          <w:fldChar w:fldCharType="end"/>
        </w:r>
      </w:ins>
      <w:del w:id="51" w:author="Kuan Hon" w:date="2014-08-19T19:37:00Z">
        <w:r w:rsidRPr="009F766A" w:rsidDel="001A43DF">
          <w:delText>#4</w:delText>
        </w:r>
      </w:del>
      <w:ins w:id="52" w:author="Kuan Hon" w:date="2014-08-19T19:36:00Z">
        <w:r>
          <w:t xml:space="preserve"> </w:t>
        </w:r>
      </w:ins>
      <w:del w:id="53" w:author="Kuan Hon" w:date="2014-08-19T19:37:00Z">
        <w:r w:rsidDel="001A43DF">
          <w:delText xml:space="preserve"> </w:delText>
        </w:r>
      </w:del>
      <w:r>
        <w:t xml:space="preserve">para 8. The workability and implications of that proposal were criticised, eg </w:t>
      </w:r>
      <w:hyperlink r:id="rId14" w:history="1">
        <w:r w:rsidRPr="006C33E9">
          <w:rPr>
            <w:rStyle w:val="Hyperlink"/>
          </w:rPr>
          <w:t>http://www.techweekeurope.co.uk/news/eu-proposes-continental-wide-great-firewall-27834</w:t>
        </w:r>
      </w:hyperlink>
      <w:r>
        <w:t>.</w:t>
      </w:r>
    </w:p>
  </w:footnote>
  <w:footnote w:id="16">
    <w:p w14:paraId="137C358D" w14:textId="77777777" w:rsidR="008A5701" w:rsidRPr="007F5A5E" w:rsidRDefault="008A5701">
      <w:pPr>
        <w:pStyle w:val="FootnoteText"/>
      </w:pPr>
      <w:r w:rsidRPr="003A693D">
        <w:rPr>
          <w:rStyle w:val="FootnoteReference"/>
        </w:rPr>
        <w:footnoteRef/>
      </w:r>
      <w:r>
        <w:t xml:space="preserve"> </w:t>
      </w:r>
      <w:hyperlink r:id="rId15" w:history="1">
        <w:r w:rsidRPr="00BB51E6">
          <w:rPr>
            <w:rStyle w:val="Hyperlink"/>
          </w:rPr>
          <w:t>http://gigaom.com/2013/10/14/why-keeping-internet-traffic-within-borders-is-a-tall-order/</w:t>
        </w:r>
      </w:hyperlink>
      <w:r>
        <w:t xml:space="preserve"> and </w:t>
      </w:r>
      <w:hyperlink r:id="rId16" w:history="1">
        <w:r w:rsidRPr="00BB51E6">
          <w:rPr>
            <w:rStyle w:val="Hyperlink"/>
          </w:rPr>
          <w:t>http://www.technewsworld.com/story/79286.html</w:t>
        </w:r>
      </w:hyperlink>
    </w:p>
  </w:footnote>
  <w:footnote w:id="17">
    <w:p w14:paraId="1F1F1720" w14:textId="77777777" w:rsidR="008A5701" w:rsidRDefault="008A5701">
      <w:pPr>
        <w:pStyle w:val="FootnoteText"/>
      </w:pPr>
      <w:r w:rsidRPr="003A693D">
        <w:rPr>
          <w:rStyle w:val="FootnoteReference"/>
        </w:rPr>
        <w:footnoteRef/>
      </w:r>
      <w:r>
        <w:t xml:space="preserve"> “</w:t>
      </w:r>
      <w:r w:rsidRPr="00DF7825">
        <w:t>We want to guarantee that no byte between senders and recipients within Germany will even temporarily cross the border</w:t>
      </w:r>
      <w:r>
        <w:t xml:space="preserve">”. </w:t>
      </w:r>
      <w:hyperlink r:id="rId17" w:history="1">
        <w:r w:rsidRPr="00BB51E6">
          <w:rPr>
            <w:rStyle w:val="Hyperlink"/>
          </w:rPr>
          <w:t>http://www.dw.de/telekom-hopes-to-stave-off-nsa-snoops-by-keeping-internet-traffic-in-germany/a-17154274</w:t>
        </w:r>
      </w:hyperlink>
      <w:r>
        <w:t xml:space="preserve"> The plans were reiterated by DT’s then CEO in November 2013: </w:t>
      </w:r>
      <w:hyperlink r:id="rId18" w:history="1">
        <w:r w:rsidRPr="00BB51E6">
          <w:rPr>
            <w:rStyle w:val="Hyperlink"/>
          </w:rPr>
          <w:t>http://www.dw.de/no-welcome-for-deutsche-telekom-national-internet-plans-from-eu-commission/a-17219111</w:t>
        </w:r>
      </w:hyperlink>
      <w:r>
        <w:t xml:space="preserve"> </w:t>
      </w:r>
    </w:p>
  </w:footnote>
  <w:footnote w:id="18">
    <w:p w14:paraId="06C6E33F" w14:textId="77777777" w:rsidR="008A5701" w:rsidRDefault="008A5701">
      <w:pPr>
        <w:pStyle w:val="FootnoteText"/>
      </w:pPr>
      <w:r w:rsidRPr="003A693D">
        <w:rPr>
          <w:rStyle w:val="FootnoteReference"/>
        </w:rPr>
        <w:footnoteRef/>
      </w:r>
      <w:r>
        <w:t xml:space="preserve"> </w:t>
      </w:r>
      <w:hyperlink r:id="rId19" w:history="1">
        <w:r w:rsidRPr="00BB51E6">
          <w:rPr>
            <w:rStyle w:val="Hyperlink"/>
          </w:rPr>
          <w:t>http://www.spiegel.de/international/germany/deutsche-telekom-pushes-all-german-internet-safe-from-spying-a-933013.html</w:t>
        </w:r>
      </w:hyperlink>
      <w:r>
        <w:t xml:space="preserve"> </w:t>
      </w:r>
    </w:p>
  </w:footnote>
  <w:footnote w:id="19">
    <w:p w14:paraId="17089958" w14:textId="77777777" w:rsidR="008A5701" w:rsidRDefault="008A5701">
      <w:pPr>
        <w:pStyle w:val="FootnoteText"/>
      </w:pPr>
      <w:r w:rsidRPr="003A693D">
        <w:rPr>
          <w:rStyle w:val="FootnoteReference"/>
        </w:rPr>
        <w:footnoteRef/>
      </w:r>
      <w:r>
        <w:t xml:space="preserve"> N </w:t>
      </w:r>
      <w:r w:rsidRPr="0039712C">
        <w:t>2</w:t>
      </w:r>
      <w:r>
        <w:t>.</w:t>
      </w:r>
    </w:p>
  </w:footnote>
  <w:footnote w:id="20">
    <w:p w14:paraId="3FEF73F3" w14:textId="77777777" w:rsidR="008A5701" w:rsidRDefault="008A5701">
      <w:pPr>
        <w:pStyle w:val="FootnoteText"/>
      </w:pPr>
      <w:r w:rsidRPr="003A693D">
        <w:rPr>
          <w:rStyle w:val="FootnoteReference"/>
        </w:rPr>
        <w:footnoteRef/>
      </w:r>
      <w:r>
        <w:t xml:space="preserve"> </w:t>
      </w:r>
      <w:hyperlink r:id="rId20" w:history="1">
        <w:r w:rsidRPr="00BB51E6">
          <w:rPr>
            <w:rStyle w:val="Hyperlink"/>
          </w:rPr>
          <w:t>http://rt.com/news/deutsche-telekom-internet-spies-176/</w:t>
        </w:r>
      </w:hyperlink>
      <w:r>
        <w:t xml:space="preserve"> . </w:t>
      </w:r>
      <w:r w:rsidRPr="00A4583D">
        <w:t xml:space="preserve">Telefonica Germany </w:t>
      </w:r>
      <w:r>
        <w:t xml:space="preserve">was </w:t>
      </w:r>
      <w:r w:rsidRPr="00A4583D">
        <w:t xml:space="preserve">said </w:t>
      </w:r>
      <w:r>
        <w:t>to be “</w:t>
      </w:r>
      <w:r w:rsidRPr="00A4583D">
        <w:t>in early discussions on national routing with other groups</w:t>
      </w:r>
      <w:r>
        <w:t>”</w:t>
      </w:r>
      <w:r w:rsidRPr="00A4583D">
        <w:t xml:space="preserve"> </w:t>
      </w:r>
      <w:r>
        <w:t xml:space="preserve">while Vodafone </w:t>
      </w:r>
      <w:r w:rsidRPr="00A4583D">
        <w:t xml:space="preserve">was </w:t>
      </w:r>
      <w:r>
        <w:t>“</w:t>
      </w:r>
      <w:r w:rsidRPr="00A4583D">
        <w:t>evaluating if and how</w:t>
      </w:r>
      <w:r>
        <w:t>”</w:t>
      </w:r>
      <w:r w:rsidRPr="00A4583D">
        <w:t xml:space="preserve"> to implement the </w:t>
      </w:r>
      <w:r>
        <w:t>Dt</w:t>
      </w:r>
      <w:r w:rsidRPr="00A4583D">
        <w:t>proposal</w:t>
      </w:r>
      <w:r>
        <w:t xml:space="preserve"> (n </w:t>
      </w:r>
      <w:r w:rsidRPr="0039712C">
        <w:t>2</w:t>
      </w:r>
      <w:r>
        <w:t>)</w:t>
      </w:r>
      <w:r w:rsidRPr="00A4583D">
        <w:t>.</w:t>
      </w:r>
    </w:p>
  </w:footnote>
  <w:footnote w:id="21">
    <w:p w14:paraId="604006D8" w14:textId="77777777" w:rsidR="008A5701" w:rsidRDefault="008A5701">
      <w:pPr>
        <w:pStyle w:val="FootnoteText"/>
      </w:pPr>
      <w:r w:rsidRPr="003A693D">
        <w:rPr>
          <w:rStyle w:val="FootnoteReference"/>
        </w:rPr>
        <w:footnoteRef/>
      </w:r>
      <w:r>
        <w:t xml:space="preserve"> “</w:t>
      </w:r>
      <w:r w:rsidRPr="006B6006">
        <w:t xml:space="preserve">Thomas Kremer, the executive in charge of data privacy and legal affairs for the German operator, said the group needed to sign connection agreements with three additional operators to make a national routing possible. </w:t>
      </w:r>
      <w:r>
        <w:t>‘</w:t>
      </w:r>
      <w:r w:rsidRPr="006B6006">
        <w:t>If this were not the case, one could think of a legislative solution,</w:t>
      </w:r>
      <w:r>
        <w:t>’</w:t>
      </w:r>
      <w:r w:rsidRPr="006B6006">
        <w:t xml:space="preserve"> he said</w:t>
      </w:r>
      <w:r>
        <w:t xml:space="preserve">” (n </w:t>
      </w:r>
      <w:r w:rsidRPr="0039712C">
        <w:t>2</w:t>
      </w:r>
      <w:r>
        <w:t>).</w:t>
      </w:r>
    </w:p>
  </w:footnote>
  <w:footnote w:id="22">
    <w:p w14:paraId="135376F2" w14:textId="77777777" w:rsidR="008A5701" w:rsidRDefault="008A5701">
      <w:pPr>
        <w:pStyle w:val="FootnoteText"/>
      </w:pPr>
      <w:r w:rsidRPr="003A693D">
        <w:rPr>
          <w:rStyle w:val="FootnoteReference"/>
        </w:rPr>
        <w:footnoteRef/>
      </w:r>
      <w:r>
        <w:t xml:space="preserve"> N </w:t>
      </w:r>
      <w:r>
        <w:fldChar w:fldCharType="begin"/>
      </w:r>
      <w:r>
        <w:instrText xml:space="preserve"> NOTEREF _Ref393809020 \h </w:instrText>
      </w:r>
      <w:r>
        <w:fldChar w:fldCharType="separate"/>
      </w:r>
      <w:ins w:id="57" w:author="Kuan Hon" w:date="2014-08-26T12:06:00Z">
        <w:r>
          <w:t>18</w:t>
        </w:r>
      </w:ins>
      <w:del w:id="58" w:author="Kuan Hon" w:date="2014-08-19T19:28:00Z">
        <w:r w:rsidDel="00AD166B">
          <w:delText>17</w:delText>
        </w:r>
      </w:del>
      <w:r>
        <w:fldChar w:fldCharType="end"/>
      </w:r>
      <w:r>
        <w:t>.</w:t>
      </w:r>
    </w:p>
  </w:footnote>
  <w:footnote w:id="23">
    <w:p w14:paraId="0406D9AA" w14:textId="77777777" w:rsidR="008A5701" w:rsidDel="00AA19EF" w:rsidRDefault="008A5701">
      <w:pPr>
        <w:pStyle w:val="FootnoteText"/>
        <w:rPr>
          <w:del w:id="61" w:author="Kuan Hon" w:date="2014-08-26T11:52:00Z"/>
        </w:rPr>
      </w:pPr>
      <w:del w:id="62" w:author="Kuan Hon" w:date="2014-08-26T11:52:00Z">
        <w:r w:rsidRPr="003A693D" w:rsidDel="00AA19EF">
          <w:rPr>
            <w:rStyle w:val="FootnoteReference"/>
          </w:rPr>
          <w:footnoteRef/>
        </w:r>
        <w:r w:rsidDel="00AA19EF">
          <w:delText xml:space="preserve"> Internet connectivity services are already under the Commission antitrust microscope: </w:delText>
        </w:r>
      </w:del>
      <w:ins w:id="63" w:author="Kuan Hon" w:date="2014-08-19T19:36:00Z">
        <w:del w:id="64" w:author="Kuan Hon" w:date="2014-08-26T11:52:00Z">
          <w:r w:rsidDel="00AA19EF">
            <w:fldChar w:fldCharType="begin"/>
          </w:r>
          <w:r w:rsidDel="00AA19EF">
            <w:delInstrText xml:space="preserve"> HYPERLINK "</w:delInstrText>
          </w:r>
        </w:del>
      </w:ins>
      <w:del w:id="65" w:author="Kuan Hon" w:date="2014-08-26T11:52:00Z">
        <w:r w:rsidRPr="00EE1EE3" w:rsidDel="00AA19EF">
          <w:delInstrText>http://europa.eu/rapid/press-release_MEMO-13-681_en.htm</w:delInstrText>
        </w:r>
      </w:del>
      <w:ins w:id="66" w:author="Kuan Hon" w:date="2014-08-19T19:36:00Z">
        <w:del w:id="67" w:author="Kuan Hon" w:date="2014-08-26T11:52:00Z">
          <w:r w:rsidDel="00AA19EF">
            <w:delInstrText xml:space="preserve">" </w:delInstrText>
          </w:r>
          <w:r w:rsidDel="00AA19EF">
            <w:fldChar w:fldCharType="separate"/>
          </w:r>
        </w:del>
      </w:ins>
      <w:del w:id="68" w:author="Kuan Hon" w:date="2014-08-26T11:52:00Z">
        <w:r w:rsidRPr="00383DF5" w:rsidDel="00AA19EF">
          <w:rPr>
            <w:rStyle w:val="Hyperlink"/>
          </w:rPr>
          <w:delText>http://europa.eu/rapid/press-release_MEMO-13-681_en.htm</w:delText>
        </w:r>
      </w:del>
      <w:ins w:id="69" w:author="Kuan Hon" w:date="2014-08-19T19:36:00Z">
        <w:del w:id="70" w:author="Kuan Hon" w:date="2014-08-26T11:52:00Z">
          <w:r w:rsidDel="00AA19EF">
            <w:fldChar w:fldCharType="end"/>
          </w:r>
        </w:del>
      </w:ins>
      <w:del w:id="71" w:author="Kuan Hon" w:date="2014-08-26T11:52:00Z">
        <w:r w:rsidDel="00AA19EF">
          <w:delText>.</w:delText>
        </w:r>
      </w:del>
    </w:p>
  </w:footnote>
  <w:footnote w:id="24">
    <w:p w14:paraId="15D907A2" w14:textId="77777777" w:rsidR="008A5701" w:rsidRDefault="008A5701">
      <w:pPr>
        <w:pStyle w:val="FootnoteText"/>
      </w:pPr>
      <w:r w:rsidRPr="003A693D">
        <w:rPr>
          <w:rStyle w:val="FootnoteReference"/>
        </w:rPr>
        <w:footnoteRef/>
      </w:r>
      <w:r>
        <w:t xml:space="preserve"> </w:t>
      </w:r>
      <w:hyperlink r:id="rId21" w:history="1">
        <w:r w:rsidRPr="00BB51E6">
          <w:rPr>
            <w:rStyle w:val="Hyperlink"/>
          </w:rPr>
          <w:t>http://www.wiwo.de/unternehmen/it/spionage-schutz-telekom-will-innerdeutschen-internetverkehr-uebers-ausland-stoppen/8919692.html</w:t>
        </w:r>
      </w:hyperlink>
      <w:r>
        <w:t xml:space="preserve"> </w:t>
      </w:r>
    </w:p>
  </w:footnote>
  <w:footnote w:id="25">
    <w:p w14:paraId="42068028" w14:textId="77777777" w:rsidR="008A5701" w:rsidRDefault="008A5701" w:rsidP="00416829">
      <w:pPr>
        <w:pStyle w:val="FootnoteText"/>
      </w:pPr>
      <w:r w:rsidRPr="003A693D">
        <w:rPr>
          <w:rStyle w:val="FootnoteReference"/>
        </w:rPr>
        <w:footnoteRef/>
      </w:r>
      <w:r>
        <w:t xml:space="preserve"> </w:t>
      </w:r>
      <w:r w:rsidRPr="0039712C">
        <w:t>N 2</w:t>
      </w:r>
      <w:r>
        <w:t>.</w:t>
      </w:r>
    </w:p>
  </w:footnote>
  <w:footnote w:id="26">
    <w:p w14:paraId="0E6F621D" w14:textId="77777777" w:rsidR="008A5701" w:rsidRDefault="008A5701" w:rsidP="00416829">
      <w:pPr>
        <w:pStyle w:val="FootnoteText"/>
      </w:pPr>
      <w:r w:rsidRPr="003A693D">
        <w:rPr>
          <w:rStyle w:val="FootnoteReference"/>
        </w:rPr>
        <w:footnoteRef/>
      </w:r>
      <w:r>
        <w:t xml:space="preserve"> </w:t>
      </w:r>
      <w:hyperlink r:id="rId22" w:history="1">
        <w:r w:rsidRPr="00BB51E6">
          <w:rPr>
            <w:rStyle w:val="Hyperlink"/>
          </w:rPr>
          <w:t>http://www.technewsworld.com/story/79286.html</w:t>
        </w:r>
      </w:hyperlink>
      <w:r>
        <w:t xml:space="preserve"> </w:t>
      </w:r>
    </w:p>
  </w:footnote>
  <w:footnote w:id="27">
    <w:p w14:paraId="6213B55F" w14:textId="77777777" w:rsidR="008A5701" w:rsidRDefault="008A5701" w:rsidP="001A4704">
      <w:pPr>
        <w:pStyle w:val="FootnoteText"/>
      </w:pPr>
      <w:r w:rsidRPr="003A693D">
        <w:rPr>
          <w:rStyle w:val="FootnoteReference"/>
        </w:rPr>
        <w:footnoteRef/>
      </w:r>
      <w:r>
        <w:t xml:space="preserve"> N </w:t>
      </w:r>
      <w:r>
        <w:fldChar w:fldCharType="begin"/>
      </w:r>
      <w:r>
        <w:instrText xml:space="preserve"> NOTEREF _Ref393895721 \h </w:instrText>
      </w:r>
      <w:r>
        <w:fldChar w:fldCharType="separate"/>
      </w:r>
      <w:ins w:id="74" w:author="Kuan Hon" w:date="2014-08-26T12:06:00Z">
        <w:r>
          <w:t>10</w:t>
        </w:r>
      </w:ins>
      <w:del w:id="75" w:author="Kuan Hon" w:date="2014-08-19T19:28:00Z">
        <w:r w:rsidDel="00AD166B">
          <w:delText>9</w:delText>
        </w:r>
      </w:del>
      <w:r>
        <w:fldChar w:fldCharType="end"/>
      </w:r>
      <w:r>
        <w:t xml:space="preserve"> and </w:t>
      </w:r>
      <w:hyperlink r:id="rId23" w:history="1">
        <w:r w:rsidRPr="006C33E9">
          <w:rPr>
            <w:rStyle w:val="Hyperlink"/>
          </w:rPr>
          <w:t>http://www.washingtonpost.com/world/europe/germany-looks-at-keeping-its-internet-e-mail-traffic-inside-its-borders/2013/10/31/981104fe-424f-11e3-a751-f032898f2dbc_story.html</w:t>
        </w:r>
      </w:hyperlink>
      <w:r>
        <w:t>.</w:t>
      </w:r>
    </w:p>
  </w:footnote>
  <w:footnote w:id="28">
    <w:p w14:paraId="2921D840" w14:textId="77777777" w:rsidR="008A5701" w:rsidRDefault="008A5701">
      <w:pPr>
        <w:pStyle w:val="FootnoteText"/>
      </w:pPr>
      <w:r w:rsidRPr="003A693D">
        <w:rPr>
          <w:rStyle w:val="FootnoteReference"/>
        </w:rPr>
        <w:footnoteRef/>
      </w:r>
      <w:r>
        <w:t xml:space="preserve"> </w:t>
      </w:r>
      <w:hyperlink r:id="rId24" w:history="1">
        <w:r w:rsidRPr="006C33E9">
          <w:rPr>
            <w:rStyle w:val="Hyperlink"/>
          </w:rPr>
          <w:t>http://www.reuters.com/article/2014/02/15/us-germany-france-idUSBREA1E0IG20140215</w:t>
        </w:r>
      </w:hyperlink>
      <w:r>
        <w:t>.</w:t>
      </w:r>
    </w:p>
  </w:footnote>
  <w:footnote w:id="29">
    <w:p w14:paraId="1271E7D1" w14:textId="77777777" w:rsidR="008A5701" w:rsidRDefault="008A5701">
      <w:pPr>
        <w:pStyle w:val="FootnoteText"/>
      </w:pPr>
      <w:r w:rsidRPr="003A693D">
        <w:rPr>
          <w:rStyle w:val="FootnoteReference"/>
        </w:rPr>
        <w:footnoteRef/>
      </w:r>
      <w:r>
        <w:t xml:space="preserve"> </w:t>
      </w:r>
      <w:hyperlink r:id="rId25" w:history="1">
        <w:r w:rsidRPr="006C33E9">
          <w:rPr>
            <w:rStyle w:val="Hyperlink"/>
          </w:rPr>
          <w:t>http://www.euractiv.com/infosociety/merkel-hollande-lay-foundation-p-news-533560</w:t>
        </w:r>
      </w:hyperlink>
      <w:r>
        <w:t>.</w:t>
      </w:r>
    </w:p>
  </w:footnote>
  <w:footnote w:id="30">
    <w:p w14:paraId="36D70B3A" w14:textId="77777777" w:rsidR="008A5701" w:rsidRDefault="008A5701">
      <w:pPr>
        <w:pStyle w:val="FootnoteText"/>
      </w:pPr>
      <w:r w:rsidRPr="003A693D">
        <w:rPr>
          <w:rStyle w:val="FootnoteReference"/>
        </w:rPr>
        <w:footnoteRef/>
      </w:r>
      <w:r>
        <w:t xml:space="preserve"> </w:t>
      </w:r>
      <w:r w:rsidRPr="00420322">
        <w:t xml:space="preserve">As the issues are </w:t>
      </w:r>
      <w:r>
        <w:t>largely similar,</w:t>
      </w:r>
      <w:r w:rsidRPr="00420322">
        <w:t xml:space="preserve"> in this paper we discuss only “EU-only cloud”, but much of the analysis will apply to a “German-only cloud” or other national cloud.</w:t>
      </w:r>
    </w:p>
  </w:footnote>
  <w:footnote w:id="31">
    <w:p w14:paraId="72D682CA" w14:textId="77777777" w:rsidR="008A5701" w:rsidRDefault="008A5701">
      <w:pPr>
        <w:pStyle w:val="FootnoteText"/>
      </w:pPr>
      <w:r w:rsidRPr="003A693D">
        <w:rPr>
          <w:rStyle w:val="FootnoteReference"/>
        </w:rPr>
        <w:footnoteRef/>
      </w:r>
      <w:r>
        <w:t xml:space="preserve"> See </w:t>
      </w:r>
      <w:hyperlink r:id="rId26" w:history="1">
        <w:r w:rsidRPr="006C33E9">
          <w:rPr>
            <w:rStyle w:val="Hyperlink"/>
          </w:rPr>
          <w:t>http://ssrn.com/abstract=2441182</w:t>
        </w:r>
      </w:hyperlink>
      <w:r>
        <w:t xml:space="preserve">, 2.4, and </w:t>
      </w:r>
      <w:hyperlink r:id="rId27" w:history="1">
        <w:r w:rsidRPr="006C33E9">
          <w:rPr>
            <w:rStyle w:val="Hyperlink"/>
            <w:rFonts w:cs="Arial"/>
            <w:szCs w:val="18"/>
          </w:rPr>
          <w:t>http://ssrn.com/abstract=2405971</w:t>
        </w:r>
      </w:hyperlink>
      <w:r>
        <w:rPr>
          <w:rFonts w:cs="Arial"/>
          <w:color w:val="003366"/>
          <w:szCs w:val="18"/>
        </w:rPr>
        <w:t xml:space="preserve">, 4.10.2, and n </w:t>
      </w:r>
      <w:r>
        <w:rPr>
          <w:rFonts w:cs="Arial"/>
          <w:color w:val="003366"/>
          <w:szCs w:val="18"/>
        </w:rPr>
        <w:fldChar w:fldCharType="begin"/>
      </w:r>
      <w:r>
        <w:rPr>
          <w:rFonts w:cs="Arial"/>
          <w:color w:val="003366"/>
          <w:szCs w:val="18"/>
        </w:rPr>
        <w:instrText xml:space="preserve"> NOTEREF _Ref394667073 \h </w:instrText>
      </w:r>
      <w:r>
        <w:rPr>
          <w:rFonts w:cs="Arial"/>
          <w:color w:val="003366"/>
          <w:szCs w:val="18"/>
        </w:rPr>
      </w:r>
      <w:r>
        <w:rPr>
          <w:rFonts w:cs="Arial"/>
          <w:color w:val="003366"/>
          <w:szCs w:val="18"/>
        </w:rPr>
        <w:fldChar w:fldCharType="separate"/>
      </w:r>
      <w:ins w:id="77" w:author="Kuan Hon" w:date="2014-08-26T12:06:00Z">
        <w:r>
          <w:rPr>
            <w:rFonts w:cs="Arial"/>
            <w:color w:val="003366"/>
            <w:szCs w:val="18"/>
          </w:rPr>
          <w:t>70</w:t>
        </w:r>
      </w:ins>
      <w:del w:id="78" w:author="Kuan Hon" w:date="2014-08-19T19:28:00Z">
        <w:r w:rsidDel="00AD166B">
          <w:rPr>
            <w:rFonts w:cs="Arial"/>
            <w:color w:val="003366"/>
            <w:szCs w:val="18"/>
          </w:rPr>
          <w:delText>64</w:delText>
        </w:r>
      </w:del>
      <w:r>
        <w:rPr>
          <w:rFonts w:cs="Arial"/>
          <w:color w:val="003366"/>
          <w:szCs w:val="18"/>
        </w:rPr>
        <w:fldChar w:fldCharType="end"/>
      </w:r>
      <w:r>
        <w:rPr>
          <w:rFonts w:cs="Arial"/>
          <w:color w:val="003366"/>
          <w:szCs w:val="18"/>
        </w:rPr>
        <w:t xml:space="preserve"> pgs 5, 12.</w:t>
      </w:r>
    </w:p>
  </w:footnote>
  <w:footnote w:id="32">
    <w:p w14:paraId="2A646D9B" w14:textId="77777777" w:rsidR="008A5701" w:rsidRDefault="008A5701">
      <w:pPr>
        <w:pStyle w:val="FootnoteText"/>
      </w:pPr>
      <w:r w:rsidRPr="003A693D">
        <w:rPr>
          <w:rStyle w:val="FootnoteReference"/>
        </w:rPr>
        <w:footnoteRef/>
      </w:r>
      <w:r>
        <w:t xml:space="preserve"> Eg the Trusted Cloud for Europe initiative (n </w:t>
      </w:r>
      <w:r>
        <w:fldChar w:fldCharType="begin"/>
      </w:r>
      <w:r>
        <w:instrText xml:space="preserve"> NOTEREF _Ref393796334 \h </w:instrText>
      </w:r>
      <w:r>
        <w:fldChar w:fldCharType="separate"/>
      </w:r>
      <w:ins w:id="82" w:author="Kuan Hon" w:date="2014-08-26T12:06:00Z">
        <w:r>
          <w:t>55</w:t>
        </w:r>
      </w:ins>
      <w:del w:id="83" w:author="Kuan Hon" w:date="2014-08-19T19:28:00Z">
        <w:r w:rsidDel="00AD166B">
          <w:delText>53</w:delText>
        </w:r>
      </w:del>
      <w:r>
        <w:fldChar w:fldCharType="end"/>
      </w:r>
      <w:r>
        <w:t>).</w:t>
      </w:r>
    </w:p>
  </w:footnote>
  <w:footnote w:id="33">
    <w:p w14:paraId="69CD8E46" w14:textId="77777777" w:rsidR="008A5701" w:rsidRDefault="008A5701">
      <w:pPr>
        <w:pStyle w:val="FootnoteText"/>
      </w:pPr>
      <w:r w:rsidRPr="003A693D">
        <w:rPr>
          <w:rStyle w:val="FootnoteReference"/>
        </w:rPr>
        <w:footnoteRef/>
      </w:r>
      <w:r>
        <w:t xml:space="preserve"> Ibid.</w:t>
      </w:r>
    </w:p>
  </w:footnote>
  <w:footnote w:id="34">
    <w:p w14:paraId="0DD811C3" w14:textId="77777777" w:rsidR="008A5701" w:rsidRDefault="008A5701">
      <w:pPr>
        <w:pStyle w:val="FootnoteText"/>
      </w:pPr>
      <w:r w:rsidRPr="003A693D">
        <w:rPr>
          <w:rStyle w:val="FootnoteReference"/>
        </w:rPr>
        <w:footnoteRef/>
      </w:r>
      <w:r>
        <w:t xml:space="preserve"> European Commissioner Reding: “</w:t>
      </w:r>
      <w:r w:rsidRPr="0068723D">
        <w:t>I warn against bringing data protection to the trade talks. Data protection is not red tape or a tariff. It is a fundamental right and as such it is not negotiable</w:t>
      </w:r>
      <w:r>
        <w:t xml:space="preserve">… </w:t>
      </w:r>
      <w:r w:rsidRPr="0039052F">
        <w:t xml:space="preserve">Once a single, coherent set of </w:t>
      </w:r>
      <w:r w:rsidRPr="0039052F">
        <w:rPr>
          <w:i/>
        </w:rPr>
        <w:t>[data protection]</w:t>
      </w:r>
      <w:r>
        <w:t xml:space="preserve"> </w:t>
      </w:r>
      <w:r w:rsidRPr="0039052F">
        <w:t>rules is in place in Europe, we will expect the same from the US</w:t>
      </w:r>
      <w:r>
        <w:t xml:space="preserve">… </w:t>
      </w:r>
      <w:r w:rsidRPr="00E83FDB">
        <w:t>The on-going data protection reform will be the foundation on the European side of a solid data bridge that will link the US and Europe. We expect the US to quickly set its side of the bridge. It is better to have steady footing on a bridge than to worry about the tide in a 'Safe' or, after all, not so 'Safe' harbour.</w:t>
      </w:r>
      <w:r>
        <w:t xml:space="preserve">” </w:t>
      </w:r>
      <w:hyperlink r:id="rId28" w:history="1">
        <w:r w:rsidRPr="006C33E9">
          <w:rPr>
            <w:rStyle w:val="Hyperlink"/>
          </w:rPr>
          <w:t>http://europa.eu/rapid/press-release_SPEECH-13-867_en.htm</w:t>
        </w:r>
      </w:hyperlink>
      <w:r>
        <w:t xml:space="preserve">. For more on TTIP see </w:t>
      </w:r>
      <w:hyperlink r:id="rId29" w:history="1">
        <w:r w:rsidRPr="0039052F">
          <w:rPr>
            <w:rStyle w:val="Hyperlink"/>
          </w:rPr>
          <w:t>http://ec.europa.eu/trade/policy/in-focus/ttip/about-ttip/</w:t>
        </w:r>
      </w:hyperlink>
      <w:r>
        <w:t>.</w:t>
      </w:r>
    </w:p>
    <w:p w14:paraId="352E22C2" w14:textId="77777777" w:rsidR="008A5701" w:rsidRDefault="008A5701">
      <w:pPr>
        <w:pStyle w:val="FootnoteText"/>
      </w:pPr>
      <w:r>
        <w:t xml:space="preserve">Contrast negotiations on </w:t>
      </w:r>
      <w:r w:rsidRPr="007800B9">
        <w:t>the multinational Trade in Services Agreement (TISA)</w:t>
      </w:r>
      <w:r>
        <w:t>, where a leaked draft of the Financial Services Annex Art X.11 evinces the aim of facilitating cross-border transfers of financial information: “</w:t>
      </w:r>
      <w:r w:rsidRPr="007800B9">
        <w:t>No Party shall take measures that prevent transfers of information or the processing of financial information, including transfers of data by electronic means, into and out of its territory, for data processing or that, subject to importation rules consistent with international agreements, prevent transfers of equipment, where such transfers of information, processing of financial information or transfers of equipment are necessary for the conduct of the ordinary business of a financial service supplier. Nothing in this paragraph restricts the right of a Party to protect personal data, personal privacy and the confidentiality of individual records and accounts so long as such right is not used to circumvent the provisions of this Agreement.</w:t>
      </w:r>
      <w:r>
        <w:t xml:space="preserve">”  </w:t>
      </w:r>
      <w:hyperlink r:id="rId30" w:anchor="article_x11" w:history="1">
        <w:r w:rsidRPr="006C33E9">
          <w:rPr>
            <w:rStyle w:val="Hyperlink"/>
          </w:rPr>
          <w:t>https://wikileaks.org/tisa-financial/#article_x11</w:t>
        </w:r>
      </w:hyperlink>
      <w:r>
        <w:t xml:space="preserve"> </w:t>
      </w:r>
    </w:p>
  </w:footnote>
  <w:footnote w:id="35">
    <w:p w14:paraId="45F839CD" w14:textId="77777777" w:rsidR="008A5701" w:rsidRDefault="008A5701">
      <w:pPr>
        <w:pStyle w:val="FootnoteText"/>
      </w:pPr>
      <w:r w:rsidRPr="003A693D">
        <w:rPr>
          <w:rStyle w:val="FootnoteReference"/>
        </w:rPr>
        <w:footnoteRef/>
      </w:r>
      <w:r>
        <w:t xml:space="preserve"> Eg </w:t>
      </w:r>
      <w:hyperlink r:id="rId31" w:history="1">
        <w:r w:rsidRPr="006C33E9">
          <w:rPr>
            <w:rStyle w:val="Hyperlink"/>
          </w:rPr>
          <w:t>http://www.ft.com/cms/s/0/92a14dd2-44b9-11e3-a751-00144feabdc0.html</w:t>
        </w:r>
      </w:hyperlink>
      <w:r>
        <w:t xml:space="preserve"> and </w:t>
      </w:r>
      <w:hyperlink r:id="rId32" w:history="1">
        <w:r w:rsidRPr="006C33E9">
          <w:rPr>
            <w:rStyle w:val="Hyperlink"/>
          </w:rPr>
          <w:t>http://www.euractiv.com/specialreport-eu-us-trade-talks/ttip-data-elephant-room-news-530654</w:t>
        </w:r>
      </w:hyperlink>
      <w:r>
        <w:t>.</w:t>
      </w:r>
    </w:p>
  </w:footnote>
  <w:footnote w:id="36">
    <w:p w14:paraId="5ECE58B2" w14:textId="77777777" w:rsidR="008A5701" w:rsidRDefault="008A5701" w:rsidP="005C4730">
      <w:pPr>
        <w:pStyle w:val="FootnoteText"/>
      </w:pPr>
      <w:r w:rsidRPr="003A693D">
        <w:rPr>
          <w:rStyle w:val="FootnoteReference"/>
        </w:rPr>
        <w:footnoteRef/>
      </w:r>
      <w:r>
        <w:t xml:space="preserve"> At its simplest, cloud computing is a way of delivering computing resources as a utility service via a network, typically the Internet, scalable up and down according to user requirements. </w:t>
      </w:r>
      <w:r w:rsidRPr="005C4730">
        <w:t>W. K. Hon</w:t>
      </w:r>
      <w:r>
        <w:t xml:space="preserve"> and</w:t>
      </w:r>
      <w:r w:rsidRPr="005C4730">
        <w:t xml:space="preserve"> C. Millard, “</w:t>
      </w:r>
      <w:r>
        <w:t>Cloud Technologies and Services</w:t>
      </w:r>
      <w:r w:rsidRPr="005C4730">
        <w:t>”, in Cloud Computing Law, C. Millard, Ed., OUP, 2013</w:t>
      </w:r>
      <w:r>
        <w:t>, chapter 1 page 3. See chapters 1 and 2 of that book for a more detailed explanation</w:t>
      </w:r>
      <w:r w:rsidRPr="005C4730">
        <w:t>.</w:t>
      </w:r>
    </w:p>
  </w:footnote>
  <w:footnote w:id="37">
    <w:p w14:paraId="2D2D7BBB" w14:textId="77777777" w:rsidR="008A5701" w:rsidRPr="00AC3E9D" w:rsidRDefault="008A5701">
      <w:pPr>
        <w:pStyle w:val="FootnoteText"/>
        <w:rPr>
          <w:lang w:val="en-US"/>
        </w:rPr>
      </w:pPr>
      <w:ins w:id="86" w:author="J" w:date="2014-08-13T12:23:00Z">
        <w:r w:rsidRPr="003A693D">
          <w:rPr>
            <w:rStyle w:val="FootnoteReference"/>
          </w:rPr>
          <w:footnoteRef/>
        </w:r>
        <w:r>
          <w:t xml:space="preserve"> </w:t>
        </w:r>
        <w:r>
          <w:rPr>
            <w:lang w:val="en-US"/>
          </w:rPr>
          <w:t xml:space="preserve">See </w:t>
        </w:r>
      </w:ins>
      <w:ins w:id="87" w:author="J" w:date="2014-08-13T12:31:00Z">
        <w:r>
          <w:rPr>
            <w:lang w:val="en-US"/>
          </w:rPr>
          <w:t xml:space="preserve">our companion paper: Cloud Governance, Technical Discussion Paper </w:t>
        </w:r>
      </w:ins>
    </w:p>
  </w:footnote>
  <w:footnote w:id="38">
    <w:p w14:paraId="44F09152" w14:textId="77777777" w:rsidR="008A5701" w:rsidRDefault="008A5701" w:rsidP="0084030A">
      <w:pPr>
        <w:pStyle w:val="FootnoteText"/>
      </w:pPr>
      <w:r w:rsidRPr="003A693D">
        <w:rPr>
          <w:rStyle w:val="FootnoteReference"/>
        </w:rPr>
        <w:footnoteRef/>
      </w:r>
      <w:hyperlink r:id="rId33" w:anchor="5" w:history="1">
        <w:r w:rsidRPr="00BB51E6">
          <w:rPr>
            <w:rStyle w:val="Hyperlink"/>
          </w:rPr>
          <w:t>http://cloudindustryforum.org/downloads/whitepapers/cif-white-paper-8-2012-uk-cloud-adoption-and-2013-trends.pdf#5</w:t>
        </w:r>
      </w:hyperlink>
      <w:r>
        <w:t xml:space="preserve"> and </w:t>
      </w:r>
      <w:hyperlink r:id="rId34" w:history="1">
        <w:r w:rsidRPr="00BB51E6">
          <w:rPr>
            <w:rStyle w:val="Hyperlink"/>
          </w:rPr>
          <w:t>http://www.rackspace.com/blog/top-10-common-uses-for-the-cloud-for-2012/</w:t>
        </w:r>
      </w:hyperlink>
      <w:r>
        <w:t xml:space="preserve"> </w:t>
      </w:r>
    </w:p>
  </w:footnote>
  <w:footnote w:id="39">
    <w:p w14:paraId="5C03CF34" w14:textId="77777777" w:rsidR="008A5701" w:rsidRDefault="008A5701">
      <w:pPr>
        <w:pStyle w:val="FootnoteText"/>
      </w:pPr>
      <w:r w:rsidRPr="003A693D">
        <w:rPr>
          <w:rStyle w:val="FootnoteReference"/>
        </w:rPr>
        <w:footnoteRef/>
      </w:r>
      <w:r>
        <w:t xml:space="preserve"> </w:t>
      </w:r>
      <w:r w:rsidRPr="00E07442">
        <w:t>Regulation No. 82 of 2012 regarding the Implementation of Electronic Systems and Electronic Transactions</w:t>
      </w:r>
      <w:r>
        <w:t>.</w:t>
      </w:r>
    </w:p>
  </w:footnote>
  <w:footnote w:id="40">
    <w:p w14:paraId="1930E49F" w14:textId="77777777" w:rsidR="008A5701" w:rsidRDefault="008A5701" w:rsidP="0084030A">
      <w:pPr>
        <w:pStyle w:val="FootnoteText"/>
      </w:pPr>
      <w:r w:rsidRPr="003A693D">
        <w:rPr>
          <w:rStyle w:val="FootnoteReference"/>
        </w:rPr>
        <w:footnoteRef/>
      </w:r>
      <w:r>
        <w:t xml:space="preserve"> N 2 and </w:t>
      </w:r>
      <w:hyperlink r:id="rId35" w:history="1">
        <w:r w:rsidRPr="00BB51E6">
          <w:rPr>
            <w:rStyle w:val="Hyperlink"/>
          </w:rPr>
          <w:t>http://www.techweekeurope.co.uk/news/deutsche-telekom-german-internet-nsa-prism-130450</w:t>
        </w:r>
      </w:hyperlink>
      <w:r>
        <w:t xml:space="preserve"> and </w:t>
      </w:r>
      <w:hyperlink r:id="rId36" w:history="1">
        <w:r w:rsidRPr="00BB51E6">
          <w:rPr>
            <w:rStyle w:val="Hyperlink"/>
          </w:rPr>
          <w:t>http://www.techweekeurope.co.uk/news/deutsche-telekom-test-clean-pipe-135510</w:t>
        </w:r>
      </w:hyperlink>
      <w:r>
        <w:t xml:space="preserve"> </w:t>
      </w:r>
    </w:p>
  </w:footnote>
  <w:footnote w:id="41">
    <w:p w14:paraId="03BF5C5E" w14:textId="77777777" w:rsidR="008A5701" w:rsidRDefault="008A5701" w:rsidP="0084030A">
      <w:pPr>
        <w:pStyle w:val="FootnoteText"/>
      </w:pPr>
      <w:r w:rsidRPr="003A693D">
        <w:rPr>
          <w:rStyle w:val="FootnoteReference"/>
        </w:rPr>
        <w:footnoteRef/>
      </w:r>
      <w:r>
        <w:t xml:space="preserve"> </w:t>
      </w:r>
      <w:r w:rsidRPr="00C855B2">
        <w:t>N 36.</w:t>
      </w:r>
      <w:r>
        <w:t xml:space="preserve"> Also: “</w:t>
      </w:r>
      <w:r w:rsidRPr="00000991">
        <w:t>It would not work when Germans surf on websites hosted on servers abroad, such as social network Facebook or search engine Google</w:t>
      </w:r>
      <w:r>
        <w:t xml:space="preserve">” (n </w:t>
      </w:r>
      <w:r>
        <w:fldChar w:fldCharType="begin"/>
      </w:r>
      <w:r>
        <w:instrText xml:space="preserve"> NOTEREF _Ref393740556 \h </w:instrText>
      </w:r>
      <w:r>
        <w:fldChar w:fldCharType="separate"/>
      </w:r>
      <w:ins w:id="99" w:author="Kuan Hon" w:date="2014-08-26T12:06:00Z">
        <w:r>
          <w:t>3</w:t>
        </w:r>
      </w:ins>
      <w:del w:id="100" w:author="Kuan Hon" w:date="2014-08-19T19:28:00Z">
        <w:r w:rsidDel="00AD166B">
          <w:delText>2</w:delText>
        </w:r>
      </w:del>
      <w:r>
        <w:fldChar w:fldCharType="end"/>
      </w:r>
      <w:r>
        <w:t>). This could include servers elsewhere in the EU rather than in the US (which would again involve extra-national routing), as locations of data centres used are not necessarily determined by geographical proximity to customers, “</w:t>
      </w:r>
      <w:r w:rsidRPr="0078468D">
        <w:t>but on factors such as the availability of cheap power, cool climates, and high-speed broadband networks</w:t>
      </w:r>
      <w:r>
        <w:t>” (ibid).</w:t>
      </w:r>
    </w:p>
  </w:footnote>
  <w:footnote w:id="42">
    <w:p w14:paraId="5F4722E4" w14:textId="77777777" w:rsidR="008A5701" w:rsidRDefault="008A5701">
      <w:pPr>
        <w:pStyle w:val="FootnoteText"/>
      </w:pPr>
      <w:r w:rsidRPr="003A693D">
        <w:rPr>
          <w:rStyle w:val="FootnoteReference"/>
        </w:rPr>
        <w:footnoteRef/>
      </w:r>
      <w:r>
        <w:t xml:space="preserve"> Eg “</w:t>
      </w:r>
      <w:r w:rsidRPr="00B61C72">
        <w:t>there are too few homegrown alternatives to U.S. services (though admittedly most Germans use German webmail providers)</w:t>
      </w:r>
      <w:r>
        <w:t xml:space="preserve">” </w:t>
      </w:r>
      <w:hyperlink r:id="rId37" w:history="1">
        <w:r w:rsidRPr="004219D3">
          <w:rPr>
            <w:rStyle w:val="Hyperlink"/>
          </w:rPr>
          <w:t>http://gigaom.com/2013/12/09/outgoing-deutsche-telekom-chief-blasts-eu-and-german-leaders-over-surveillance-inaction/</w:t>
        </w:r>
      </w:hyperlink>
    </w:p>
  </w:footnote>
  <w:footnote w:id="43">
    <w:p w14:paraId="47126D21" w14:textId="77777777" w:rsidR="008A5701" w:rsidRDefault="008A5701">
      <w:pPr>
        <w:pStyle w:val="FootnoteText"/>
      </w:pPr>
      <w:r w:rsidRPr="003A693D">
        <w:rPr>
          <w:rStyle w:val="FootnoteReference"/>
        </w:rPr>
        <w:footnoteRef/>
      </w:r>
      <w:r>
        <w:t xml:space="preserve"> “T</w:t>
      </w:r>
      <w:r w:rsidRPr="00A94546">
        <w:t>he only way to really make this work would be to gradually promote and strengthen Europe’s own technology industry, so that internet users there don’t default to U.S. services like they currently do</w:t>
      </w:r>
      <w:r>
        <w:t>” – Meyer (n</w:t>
      </w:r>
      <w:r>
        <w:fldChar w:fldCharType="begin"/>
      </w:r>
      <w:r>
        <w:instrText xml:space="preserve"> NOTEREF _Ref393986247 \h </w:instrText>
      </w:r>
      <w:r>
        <w:fldChar w:fldCharType="separate"/>
      </w:r>
      <w:ins w:id="102" w:author="Kuan Hon" w:date="2014-08-26T12:06:00Z">
        <w:r>
          <w:t>16</w:t>
        </w:r>
      </w:ins>
      <w:del w:id="103" w:author="Kuan Hon" w:date="2014-08-19T19:28:00Z">
        <w:r w:rsidDel="00AD166B">
          <w:delText>15</w:delText>
        </w:r>
      </w:del>
      <w:r>
        <w:fldChar w:fldCharType="end"/>
      </w:r>
      <w:r>
        <w:t xml:space="preserve">). Perhaps the Commission’s proposals to enable the EU to recognise the potential of big data may help bring this about, eg plans to improve EU processing infrastructure. </w:t>
      </w:r>
      <w:hyperlink r:id="rId38" w:history="1">
        <w:r w:rsidRPr="004219D3">
          <w:rPr>
            <w:rStyle w:val="Hyperlink"/>
          </w:rPr>
          <w:t>http://europa.eu/rapid/press-release_IP-14-769_en.htm</w:t>
        </w:r>
      </w:hyperlink>
      <w:r>
        <w:t xml:space="preserve"> and </w:t>
      </w:r>
      <w:hyperlink r:id="rId39" w:history="1">
        <w:r w:rsidRPr="004219D3">
          <w:rPr>
            <w:rStyle w:val="Hyperlink"/>
          </w:rPr>
          <w:t>http://europa.eu/rapid/press-release_MEMO-14-455_en.htm</w:t>
        </w:r>
      </w:hyperlink>
      <w:r>
        <w:t xml:space="preserve"> </w:t>
      </w:r>
    </w:p>
  </w:footnote>
  <w:footnote w:id="44">
    <w:p w14:paraId="28F15ED6" w14:textId="77777777" w:rsidR="008A5701" w:rsidRDefault="008A5701">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104" w:author="Kuan Hon" w:date="2014-08-26T12:06:00Z">
        <w:r>
          <w:t>3</w:t>
        </w:r>
      </w:ins>
      <w:del w:id="105" w:author="Kuan Hon" w:date="2014-08-19T19:28:00Z">
        <w:r w:rsidDel="00AD166B">
          <w:delText>2</w:delText>
        </w:r>
      </w:del>
      <w:r>
        <w:fldChar w:fldCharType="end"/>
      </w:r>
      <w:r>
        <w:t>.</w:t>
      </w:r>
    </w:p>
  </w:footnote>
  <w:footnote w:id="45">
    <w:p w14:paraId="4ECFF508" w14:textId="77777777" w:rsidR="008A5701" w:rsidRDefault="008A5701" w:rsidP="0084030A">
      <w:pPr>
        <w:pStyle w:val="FootnoteText"/>
      </w:pPr>
      <w:r w:rsidRPr="003A693D">
        <w:rPr>
          <w:rStyle w:val="FootnoteReference"/>
        </w:rPr>
        <w:footnoteRef/>
      </w:r>
      <w:r>
        <w:t xml:space="preserve"> Outgoing DT chief executive </w:t>
      </w:r>
      <w:r w:rsidRPr="002C7374">
        <w:t>René</w:t>
      </w:r>
      <w:r>
        <w:t xml:space="preserve"> Obermann: “</w:t>
      </w:r>
      <w:r w:rsidRPr="002C7374">
        <w:t>many local services such as media websites are in any case plugged into U.S. services such as Facebook and Google, for “social” purposes</w:t>
      </w:r>
      <w:r>
        <w:t xml:space="preserve">” (n </w:t>
      </w:r>
      <w:r>
        <w:fldChar w:fldCharType="begin"/>
      </w:r>
      <w:r>
        <w:instrText xml:space="preserve"> NOTEREF _Ref393986152 \h </w:instrText>
      </w:r>
      <w:r>
        <w:fldChar w:fldCharType="separate"/>
      </w:r>
      <w:ins w:id="106" w:author="Kuan Hon" w:date="2014-08-26T12:06:00Z">
        <w:r>
          <w:t>42</w:t>
        </w:r>
      </w:ins>
      <w:del w:id="107" w:author="Kuan Hon" w:date="2014-08-19T19:28:00Z">
        <w:r w:rsidDel="00AD166B">
          <w:delText>40</w:delText>
        </w:r>
      </w:del>
      <w:r>
        <w:fldChar w:fldCharType="end"/>
      </w:r>
      <w:r>
        <w:t>).</w:t>
      </w:r>
    </w:p>
  </w:footnote>
  <w:footnote w:id="46">
    <w:p w14:paraId="1AF82414" w14:textId="77777777" w:rsidR="008A5701" w:rsidRDefault="008A5701" w:rsidP="00915849">
      <w:pPr>
        <w:pStyle w:val="FootnoteText"/>
      </w:pPr>
      <w:r w:rsidRPr="003A693D">
        <w:rPr>
          <w:rStyle w:val="FootnoteReference"/>
        </w:rPr>
        <w:footnoteRef/>
      </w:r>
      <w:r>
        <w:t xml:space="preserve"> </w:t>
      </w:r>
      <w:hyperlink r:id="rId40" w:history="1">
        <w:r w:rsidRPr="00BB51E6">
          <w:rPr>
            <w:rStyle w:val="Hyperlink"/>
          </w:rPr>
          <w:t>http://www.zdnet.com/blog/btl/dutch-government-to-ban-u-s-providers-over-patriot-act-concerns/58342</w:t>
        </w:r>
      </w:hyperlink>
      <w:r>
        <w:t xml:space="preserve"> And see Kroes: “I</w:t>
      </w:r>
      <w:r w:rsidRPr="000B49A2">
        <w:t>f European cloud customers cannot trust the United States government, then maybe they won't trust US cloud providers either</w:t>
      </w:r>
      <w:r>
        <w:t xml:space="preserve">”. </w:t>
      </w:r>
      <w:hyperlink r:id="rId41" w:history="1">
        <w:r w:rsidRPr="006C33E9">
          <w:rPr>
            <w:rStyle w:val="Hyperlink"/>
          </w:rPr>
          <w:t>http://europa.eu/rapid/press-release_MEMO-13-654_en.htm</w:t>
        </w:r>
      </w:hyperlink>
      <w:r>
        <w:t>.</w:t>
      </w:r>
    </w:p>
  </w:footnote>
  <w:footnote w:id="47">
    <w:p w14:paraId="3C8CC385" w14:textId="77777777" w:rsidR="008A5701" w:rsidRDefault="008A5701">
      <w:pPr>
        <w:pStyle w:val="FootnoteText"/>
      </w:pPr>
      <w:r w:rsidRPr="003A693D">
        <w:rPr>
          <w:rStyle w:val="FootnoteReference"/>
        </w:rPr>
        <w:footnoteRef/>
      </w:r>
      <w:r>
        <w:t xml:space="preserve"> The Court of Justice of the EU in the </w:t>
      </w:r>
      <w:r w:rsidRPr="001804ED">
        <w:rPr>
          <w:i/>
        </w:rPr>
        <w:t>Google Spain</w:t>
      </w:r>
      <w:r>
        <w:t xml:space="preserve"> case (</w:t>
      </w:r>
      <w:hyperlink r:id="rId42" w:history="1">
        <w:r w:rsidRPr="001804ED">
          <w:rPr>
            <w:rStyle w:val="Hyperlink"/>
          </w:rPr>
          <w:t>ECLI:EU:C:2014:317</w:t>
        </w:r>
      </w:hyperlink>
      <w:r>
        <w:t xml:space="preserve">) ruled that Google Inc., a US corporation, was </w:t>
      </w:r>
      <w:r w:rsidRPr="001804ED">
        <w:rPr>
          <w:i/>
        </w:rPr>
        <w:t>directly</w:t>
      </w:r>
      <w:r>
        <w:t xml:space="preserve"> subject to EU data protection laws under Art 4 DPD as it had an “establishment” on EU territory by virtue of having a Spanish subsidiary.</w:t>
      </w:r>
    </w:p>
  </w:footnote>
  <w:footnote w:id="48">
    <w:p w14:paraId="7F359E41" w14:textId="77777777" w:rsidR="008A5701" w:rsidRDefault="008A5701" w:rsidP="00C52E3A">
      <w:pPr>
        <w:pStyle w:val="FootnoteText"/>
      </w:pPr>
      <w:r w:rsidRPr="003A693D">
        <w:rPr>
          <w:rStyle w:val="FootnoteReference"/>
        </w:rPr>
        <w:footnoteRef/>
      </w:r>
      <w:r>
        <w:t xml:space="preserve"> On difficulties with considering all possible sub-providers and suppliers in the supply chain as “processors” in the data protection law context, see </w:t>
      </w:r>
      <w:r w:rsidRPr="00D43B11">
        <w:t>W. K. Hon, C. Millard and I. Walden, “</w:t>
      </w:r>
      <w:r>
        <w:t xml:space="preserve">Who is Responsible for </w:t>
      </w:r>
      <w:r w:rsidRPr="00D43B11">
        <w:t>Personal Data in Clouds?”, in C. Millard, Ed.</w:t>
      </w:r>
      <w:r>
        <w:t xml:space="preserve"> (n </w:t>
      </w:r>
      <w:r>
        <w:fldChar w:fldCharType="begin"/>
      </w:r>
      <w:r>
        <w:instrText xml:space="preserve"> NOTEREF _Ref394603158 \h </w:instrText>
      </w:r>
      <w:r>
        <w:fldChar w:fldCharType="separate"/>
      </w:r>
      <w:ins w:id="127" w:author="Kuan Hon" w:date="2014-08-26T12:06:00Z">
        <w:r>
          <w:t>36</w:t>
        </w:r>
      </w:ins>
      <w:del w:id="128" w:author="Kuan Hon" w:date="2014-08-19T19:28:00Z">
        <w:r w:rsidDel="00AD166B">
          <w:delText>35</w:delText>
        </w:r>
      </w:del>
      <w:r>
        <w:fldChar w:fldCharType="end"/>
      </w:r>
      <w:r>
        <w:t>)</w:t>
      </w:r>
      <w:r w:rsidDel="00D43B11">
        <w:t xml:space="preserve"> </w:t>
      </w:r>
      <w:r>
        <w:t xml:space="preserve"> chapter 8.</w:t>
      </w:r>
    </w:p>
  </w:footnote>
  <w:footnote w:id="49">
    <w:p w14:paraId="470514C1" w14:textId="77777777" w:rsidR="008A5701" w:rsidRDefault="008A5701" w:rsidP="00A077E3">
      <w:pPr>
        <w:pStyle w:val="FootnoteText"/>
      </w:pPr>
      <w:r w:rsidRPr="003A693D">
        <w:rPr>
          <w:rStyle w:val="FootnoteReference"/>
        </w:rPr>
        <w:footnoteRef/>
      </w:r>
      <w:r>
        <w:t xml:space="preserve"> </w:t>
      </w:r>
      <w:hyperlink r:id="rId43" w:history="1">
        <w:r w:rsidRPr="00BB51E6">
          <w:rPr>
            <w:rStyle w:val="Hyperlink"/>
          </w:rPr>
          <w:t>http://www.bbc.co.uk/news/business-28047877</w:t>
        </w:r>
      </w:hyperlink>
      <w:r>
        <w:t xml:space="preserve"> </w:t>
      </w:r>
      <w:r w:rsidRPr="003926BC">
        <w:t>German Interior Ministry spokesman Tobias Plate said: "There are indications that Verizon is legally required to provide certain things to the NSA, and that's one of the reasons the cooperation with Verizon won't continue".</w:t>
      </w:r>
      <w:r>
        <w:t xml:space="preserve"> See also end of n </w:t>
      </w:r>
      <w:r>
        <w:fldChar w:fldCharType="begin"/>
      </w:r>
      <w:r>
        <w:instrText xml:space="preserve"> NOTEREF _Ref393808905 \h </w:instrText>
      </w:r>
      <w:r>
        <w:fldChar w:fldCharType="separate"/>
      </w:r>
      <w:ins w:id="129" w:author="Kuan Hon" w:date="2014-08-26T12:06:00Z">
        <w:r>
          <w:t>104</w:t>
        </w:r>
      </w:ins>
      <w:del w:id="130" w:author="Kuan Hon" w:date="2014-08-19T19:28:00Z">
        <w:r w:rsidDel="00AD166B">
          <w:delText>97</w:delText>
        </w:r>
      </w:del>
      <w:r>
        <w:fldChar w:fldCharType="end"/>
      </w:r>
      <w:r>
        <w:t xml:space="preserve"> regarding US organisation Level 3.</w:t>
      </w:r>
    </w:p>
  </w:footnote>
  <w:footnote w:id="50">
    <w:p w14:paraId="28FA14BE" w14:textId="77777777" w:rsidR="008A5701" w:rsidRDefault="008A5701">
      <w:pPr>
        <w:pStyle w:val="FootnoteText"/>
      </w:pPr>
      <w:r w:rsidRPr="003A693D">
        <w:rPr>
          <w:rStyle w:val="FootnoteReference"/>
        </w:rPr>
        <w:footnoteRef/>
      </w:r>
      <w:r>
        <w:t xml:space="preserve"> Although see eg Verizon’s views that the US government cannot compel it to produce customer data stored in data centres outside the US: </w:t>
      </w:r>
      <w:hyperlink r:id="rId44" w:history="1">
        <w:r w:rsidRPr="006C33E9">
          <w:rPr>
            <w:rStyle w:val="Hyperlink"/>
          </w:rPr>
          <w:t>http://publicpolicy.verizon.com/blog/entry/thoughts-on-foreign-data-storage-and-the-patriot-act</w:t>
        </w:r>
      </w:hyperlink>
      <w:r>
        <w:t>.</w:t>
      </w:r>
    </w:p>
  </w:footnote>
  <w:footnote w:id="51">
    <w:p w14:paraId="1CFA94B1" w14:textId="77777777" w:rsidR="008A5701" w:rsidRDefault="008A5701">
      <w:pPr>
        <w:pStyle w:val="FootnoteText"/>
      </w:pPr>
      <w:r w:rsidRPr="003A693D">
        <w:rPr>
          <w:rStyle w:val="FootnoteReference"/>
        </w:rPr>
        <w:footnoteRef/>
      </w:r>
      <w:r>
        <w:t xml:space="preserve"> Cisco’s routers were reportedly intercepted without its knowledge for this purpose - </w:t>
      </w:r>
      <w:hyperlink r:id="rId45" w:history="1">
        <w:r w:rsidRPr="00BB51E6">
          <w:rPr>
            <w:rStyle w:val="Hyperlink"/>
          </w:rPr>
          <w:t>http://arstechnica.com/tech-policy/2014/05/photos-of-an-nsa-upgrade-factory-show-cisco-router-getting-implant/</w:t>
        </w:r>
      </w:hyperlink>
      <w:r>
        <w:t xml:space="preserve"> Some routers are made by Chinese providers like Huawei and it has been noted that lack of spying technology in those cannot be guaranteed either (n </w:t>
      </w:r>
      <w:r>
        <w:fldChar w:fldCharType="begin"/>
      </w:r>
      <w:r>
        <w:instrText xml:space="preserve"> NOTEREF _Ref393809020 \h </w:instrText>
      </w:r>
      <w:r>
        <w:fldChar w:fldCharType="separate"/>
      </w:r>
      <w:ins w:id="131" w:author="Kuan Hon" w:date="2014-08-26T12:06:00Z">
        <w:r>
          <w:t>18</w:t>
        </w:r>
      </w:ins>
      <w:del w:id="132" w:author="Kuan Hon" w:date="2014-08-19T19:28:00Z">
        <w:r w:rsidDel="00AD166B">
          <w:delText>17</w:delText>
        </w:r>
      </w:del>
      <w:r>
        <w:fldChar w:fldCharType="end"/>
      </w:r>
      <w:r>
        <w:t xml:space="preserve">). </w:t>
      </w:r>
    </w:p>
    <w:p w14:paraId="542711B5" w14:textId="77777777" w:rsidR="008A5701" w:rsidRPr="006D0F4B" w:rsidRDefault="008A5701">
      <w:pPr>
        <w:pStyle w:val="FootnoteText"/>
      </w:pPr>
      <w:r>
        <w:t>DT’s “clean pipe” service, through which subscribing organisations may access the Internet, uses LANCOM routers said to involve “‘</w:t>
      </w:r>
      <w:r w:rsidRPr="00EE6DC6">
        <w:t>no backdoor policy</w:t>
      </w:r>
      <w:r>
        <w:t>’</w:t>
      </w:r>
      <w:r w:rsidRPr="00EE6DC6">
        <w:t xml:space="preserve"> and incorporates no hidden ways to access its products</w:t>
      </w:r>
      <w:r>
        <w:t>” and to be “</w:t>
      </w:r>
      <w:r w:rsidRPr="00EE6DC6">
        <w:t xml:space="preserve">developed and manufactured in Germany and are BSI </w:t>
      </w:r>
      <w:r w:rsidRPr="006E3453">
        <w:rPr>
          <w:i/>
        </w:rPr>
        <w:t>[the German Federal Office for Information Security]</w:t>
      </w:r>
      <w:r>
        <w:t xml:space="preserve"> </w:t>
      </w:r>
      <w:r w:rsidRPr="00EE6DC6">
        <w:t>certified</w:t>
      </w:r>
      <w:r>
        <w:t xml:space="preserve">” </w:t>
      </w:r>
      <w:hyperlink r:id="rId46" w:history="1">
        <w:r w:rsidRPr="00BB51E6">
          <w:rPr>
            <w:rStyle w:val="Hyperlink"/>
          </w:rPr>
          <w:t>http://blog.4gon.co.uk/german-network-vendor-lancom-systems-cooperate-on-cyber-security-with-t-systems/</w:t>
        </w:r>
      </w:hyperlink>
      <w:r>
        <w:t xml:space="preserve"> and </w:t>
      </w:r>
      <w:hyperlink r:id="rId47" w:history="1">
        <w:r w:rsidRPr="00BB51E6">
          <w:rPr>
            <w:rStyle w:val="Hyperlink"/>
          </w:rPr>
          <w:t>http://www.techweekeurope.co.uk/news/deutsche-telekom-test-clean-pipe-135510</w:t>
        </w:r>
      </w:hyperlink>
      <w:r>
        <w:t xml:space="preserve"> </w:t>
      </w:r>
    </w:p>
  </w:footnote>
  <w:footnote w:id="52">
    <w:p w14:paraId="79DF2A90" w14:textId="77777777" w:rsidR="008A5701" w:rsidRDefault="008A5701" w:rsidP="00954816">
      <w:pPr>
        <w:pStyle w:val="FootnoteText"/>
      </w:pPr>
      <w:r w:rsidRPr="003A693D">
        <w:rPr>
          <w:rStyle w:val="FootnoteReference"/>
        </w:rPr>
        <w:footnoteRef/>
      </w:r>
      <w:r>
        <w:t xml:space="preserve"> Reportedly the NSA deliberately introduced weaknesses into a random number generator used in the 2006 </w:t>
      </w:r>
      <w:r w:rsidRPr="008C4810">
        <w:t xml:space="preserve">Dual EC DRBG </w:t>
      </w:r>
      <w:r>
        <w:t xml:space="preserve">encryption standard </w:t>
      </w:r>
      <w:hyperlink r:id="rId48" w:history="1">
        <w:r w:rsidRPr="00BB51E6">
          <w:rPr>
            <w:rStyle w:val="Hyperlink"/>
          </w:rPr>
          <w:t>http://bits.blogs.nytimes.com/2013/09/10/government-announces-steps-to-restore-confidence-on-encryption-standards/</w:t>
        </w:r>
        <w:r>
          <w:rPr>
            <w:rStyle w:val="Hyperlink"/>
          </w:rPr>
          <w:t>?</w:t>
        </w:r>
        <w:r w:rsidRPr="00BB51E6">
          <w:rPr>
            <w:rStyle w:val="Hyperlink"/>
          </w:rPr>
          <w:t>_r=0</w:t>
        </w:r>
      </w:hyperlink>
      <w:r>
        <w:t xml:space="preserve"> . The US </w:t>
      </w:r>
      <w:r w:rsidRPr="00357F2B">
        <w:t>National Institute of Standards and Technology</w:t>
      </w:r>
      <w:r>
        <w:t xml:space="preserve"> (NIST) has since removed the algorithm from its draft guidance</w:t>
      </w:r>
      <w:hyperlink r:id="rId49" w:history="1">
        <w:r w:rsidRPr="00BB51E6">
          <w:rPr>
            <w:rStyle w:val="Hyperlink"/>
          </w:rPr>
          <w:t>http://www.nist.gov/itl/csd/sp800-90-042114.cfm</w:t>
        </w:r>
      </w:hyperlink>
      <w:r>
        <w:t xml:space="preserve"> and a NIST external advisory board released a report in July 2014 stating, “</w:t>
      </w:r>
      <w:r w:rsidRPr="000D42AE">
        <w:t>NIST may seek the advice of the NSA on cryptographic matters but it must be in a position to assess it and reject it when warranted</w:t>
      </w:r>
      <w:r>
        <w:t xml:space="preserve">... The VCAT recommends that NIST senior management reviews the current requirement for interaction with the NSA and requests changes where it hinders its ability to independently develop the best cryptographic standards to serve not only the United States Government but the broader community.” </w:t>
      </w:r>
      <w:hyperlink r:id="rId50" w:anchor="7" w:history="1">
        <w:r w:rsidRPr="00BB51E6">
          <w:rPr>
            <w:rStyle w:val="Hyperlink"/>
          </w:rPr>
          <w:t>http://www.nist.gov/public_affairs/releases/upload/VCAT-Report-on-NIST-Cryptographic-Standards-and-Guidelines-Process.pdf #7</w:t>
        </w:r>
      </w:hyperlink>
      <w:r>
        <w:t xml:space="preserve"> and see further </w:t>
      </w:r>
      <w:hyperlink r:id="rId51" w:history="1">
        <w:r w:rsidRPr="00BB51E6">
          <w:rPr>
            <w:rStyle w:val="Hyperlink"/>
          </w:rPr>
          <w:t>http://www.nist.gov/director/vcat/cryptographic-standards-guidelines-process.cfm</w:t>
        </w:r>
      </w:hyperlink>
      <w:r>
        <w:t>.</w:t>
      </w:r>
    </w:p>
  </w:footnote>
  <w:footnote w:id="53">
    <w:p w14:paraId="0170C00A" w14:textId="77777777" w:rsidR="008A5701" w:rsidRDefault="008A5701">
      <w:pPr>
        <w:pStyle w:val="FootnoteText"/>
      </w:pPr>
      <w:r w:rsidRPr="003A693D">
        <w:rPr>
          <w:rStyle w:val="FootnoteReference"/>
        </w:rPr>
        <w:footnoteRef/>
      </w:r>
      <w:r>
        <w:t xml:space="preserve"> </w:t>
      </w:r>
      <w:hyperlink r:id="rId52" w:history="1">
        <w:r w:rsidRPr="00BB51E6">
          <w:rPr>
            <w:rStyle w:val="Hyperlink"/>
          </w:rPr>
          <w:t>http://www.techweekeurope.co.uk/news/russia-wants-domestic-alternatives-replace-foreign-tech-148889</w:t>
        </w:r>
      </w:hyperlink>
      <w:r>
        <w:t xml:space="preserve">  </w:t>
      </w:r>
    </w:p>
  </w:footnote>
  <w:footnote w:id="54">
    <w:p w14:paraId="5D83FE7F" w14:textId="77777777" w:rsidR="008A5701" w:rsidRDefault="008A5701">
      <w:pPr>
        <w:pStyle w:val="FootnoteText"/>
      </w:pPr>
      <w:r w:rsidRPr="003A693D">
        <w:rPr>
          <w:rStyle w:val="FootnoteReference"/>
        </w:rPr>
        <w:footnoteRef/>
      </w:r>
      <w:r>
        <w:t xml:space="preserve"> </w:t>
      </w:r>
      <w:r w:rsidRPr="005A4085">
        <w:t xml:space="preserve">See </w:t>
      </w:r>
      <w:r>
        <w:t xml:space="preserve">eg n </w:t>
      </w:r>
      <w:r>
        <w:fldChar w:fldCharType="begin"/>
      </w:r>
      <w:r>
        <w:instrText xml:space="preserve"> NOTEREF _Ref393889166 \h </w:instrText>
      </w:r>
      <w:r>
        <w:fldChar w:fldCharType="separate"/>
      </w:r>
      <w:ins w:id="136" w:author="Kuan Hon" w:date="2014-08-26T12:06:00Z">
        <w:r>
          <w:t>27</w:t>
        </w:r>
      </w:ins>
      <w:del w:id="137" w:author="Kuan Hon" w:date="2014-08-19T19:28:00Z">
        <w:r w:rsidDel="00AD166B">
          <w:delText>26</w:delText>
        </w:r>
      </w:del>
      <w:r>
        <w:fldChar w:fldCharType="end"/>
      </w:r>
      <w:r>
        <w:t>: “</w:t>
      </w:r>
      <w:r w:rsidRPr="00216DB7">
        <w:t>The NSA can reach information even if it is contained exclusively within Germany, said one former U.S. intelligence official</w:t>
      </w:r>
      <w:r>
        <w:t xml:space="preserve">”, </w:t>
      </w:r>
      <w:r w:rsidRPr="005A4085">
        <w:t xml:space="preserve">n 11 on German intelligence agencies, </w:t>
      </w:r>
      <w:hyperlink r:id="rId53" w:history="1">
        <w:r w:rsidRPr="004219D3">
          <w:rPr>
            <w:rStyle w:val="Hyperlink"/>
          </w:rPr>
          <w:t>http://www.zdnet.com/dutch-government-can-use-spy-data-gathered-illegally-court-rules-7000031970/</w:t>
        </w:r>
      </w:hyperlink>
      <w:r>
        <w:t xml:space="preserve"> </w:t>
      </w:r>
      <w:r w:rsidRPr="005A4085">
        <w:t xml:space="preserve">on Dutch agencies sharing </w:t>
      </w:r>
      <w:r>
        <w:t xml:space="preserve">Dutch </w:t>
      </w:r>
      <w:r w:rsidRPr="005A4085">
        <w:t>phone data with the NSA</w:t>
      </w:r>
      <w:r>
        <w:t xml:space="preserve">, and </w:t>
      </w:r>
      <w:hyperlink r:id="rId54" w:history="1">
        <w:r w:rsidRPr="006C33E9">
          <w:rPr>
            <w:rStyle w:val="Hyperlink"/>
          </w:rPr>
          <w:t>http://www.theguardian.com/uk/2013/jun/21/gchq-cables-secret-world-communications-nsa</w:t>
        </w:r>
      </w:hyperlink>
      <w:r>
        <w:t xml:space="preserve"> on GCHQ, the UK intelligence agency, </w:t>
      </w:r>
      <w:r w:rsidRPr="000022E6">
        <w:t>tapping transatlantic fibre-optic cables land</w:t>
      </w:r>
      <w:r>
        <w:t>ing</w:t>
      </w:r>
      <w:r w:rsidRPr="000022E6">
        <w:t xml:space="preserve"> on British shores carrying data to western Europe from north America</w:t>
      </w:r>
      <w:r>
        <w:t>, and sharing information with the NSA .</w:t>
      </w:r>
    </w:p>
  </w:footnote>
  <w:footnote w:id="55">
    <w:p w14:paraId="2BC73730" w14:textId="77777777" w:rsidR="008A5701" w:rsidRDefault="008A5701">
      <w:pPr>
        <w:pStyle w:val="FootnoteText"/>
      </w:pPr>
      <w:r w:rsidRPr="003A693D">
        <w:rPr>
          <w:rStyle w:val="FootnoteReference"/>
        </w:rPr>
        <w:footnoteRef/>
      </w:r>
      <w:r>
        <w:t xml:space="preserve"> </w:t>
      </w:r>
      <w:hyperlink r:id="rId55" w:history="1">
        <w:r w:rsidRPr="00BB51E6">
          <w:rPr>
            <w:rStyle w:val="Hyperlink"/>
          </w:rPr>
          <w:t>http://ec.europa.eu/information_society/newsroom/cf/dae/document.cfm</w:t>
        </w:r>
        <w:r>
          <w:rPr>
            <w:rStyle w:val="Hyperlink"/>
          </w:rPr>
          <w:t>?</w:t>
        </w:r>
        <w:r w:rsidRPr="00BB51E6">
          <w:rPr>
            <w:rStyle w:val="Hyperlink"/>
          </w:rPr>
          <w:t>doc_id=4935</w:t>
        </w:r>
      </w:hyperlink>
      <w:r>
        <w:t xml:space="preserve"> </w:t>
      </w:r>
    </w:p>
  </w:footnote>
  <w:footnote w:id="56">
    <w:p w14:paraId="149D04B5" w14:textId="77777777" w:rsidR="008A5701" w:rsidRDefault="008A5701">
      <w:pPr>
        <w:pStyle w:val="FootnoteText"/>
      </w:pPr>
      <w:r w:rsidRPr="003A693D">
        <w:rPr>
          <w:rStyle w:val="FootnoteReference"/>
        </w:rPr>
        <w:footnoteRef/>
      </w:r>
      <w:r>
        <w:t xml:space="preserve"> 60% of respondents to the Trusted Cloud Europe survey agreed with the first sentence, nearly 75% with the second – n </w:t>
      </w:r>
      <w:r>
        <w:fldChar w:fldCharType="begin"/>
      </w:r>
      <w:r>
        <w:instrText xml:space="preserve"> NOTEREF _Ref394667073 \h </w:instrText>
      </w:r>
      <w:r>
        <w:fldChar w:fldCharType="separate"/>
      </w:r>
      <w:ins w:id="139" w:author="Kuan Hon" w:date="2014-08-26T12:06:00Z">
        <w:r>
          <w:t>70</w:t>
        </w:r>
      </w:ins>
      <w:del w:id="140" w:author="Kuan Hon" w:date="2014-08-19T19:28:00Z">
        <w:r w:rsidDel="00AD166B">
          <w:delText>64</w:delText>
        </w:r>
      </w:del>
      <w:r>
        <w:fldChar w:fldCharType="end"/>
      </w:r>
      <w:r>
        <w:t xml:space="preserve"> pgs 7-8.</w:t>
      </w:r>
    </w:p>
  </w:footnote>
  <w:footnote w:id="57">
    <w:p w14:paraId="66CA462E" w14:textId="77777777" w:rsidR="008A5701" w:rsidRDefault="008A5701">
      <w:pPr>
        <w:pStyle w:val="FootnoteText"/>
      </w:pPr>
      <w:r w:rsidRPr="003A693D">
        <w:rPr>
          <w:rStyle w:val="FootnoteReference"/>
        </w:rPr>
        <w:footnoteRef/>
      </w:r>
      <w:r>
        <w:t xml:space="preserve"> It is unclear whether this refers to theoretical or practical enforcement. A country could theoretically extend its laws to cover, and claim legal jurisdiction over, persons outside its borders. But if those persons have no tangible connection with that country (eg incorporation there, or assets there), it may have difficulty enforcing against those persons in practice. See further paragraph containing n </w:t>
      </w:r>
      <w:r>
        <w:fldChar w:fldCharType="begin"/>
      </w:r>
      <w:r>
        <w:instrText xml:space="preserve"> NOTEREF _Ref394602809 \h </w:instrText>
      </w:r>
      <w:r>
        <w:fldChar w:fldCharType="separate"/>
      </w:r>
      <w:ins w:id="141" w:author="Kuan Hon" w:date="2014-08-26T12:06:00Z">
        <w:r>
          <w:t>136</w:t>
        </w:r>
      </w:ins>
      <w:del w:id="142" w:author="Kuan Hon" w:date="2014-08-19T19:28:00Z">
        <w:r w:rsidDel="00AD166B">
          <w:delText>129</w:delText>
        </w:r>
      </w:del>
      <w:r>
        <w:fldChar w:fldCharType="end"/>
      </w:r>
      <w:r>
        <w:t xml:space="preserve">. </w:t>
      </w:r>
    </w:p>
  </w:footnote>
  <w:footnote w:id="58">
    <w:p w14:paraId="78F335EA" w14:textId="77777777" w:rsidR="008A5701" w:rsidRDefault="008A5701">
      <w:pPr>
        <w:pStyle w:val="FootnoteText"/>
      </w:pPr>
      <w:r w:rsidRPr="003A693D">
        <w:rPr>
          <w:rStyle w:val="FootnoteReference"/>
        </w:rPr>
        <w:footnoteRef/>
      </w:r>
      <w:r>
        <w:t xml:space="preserve"> </w:t>
      </w:r>
      <w:hyperlink r:id="rId56" w:history="1">
        <w:r w:rsidRPr="00BB51E6">
          <w:rPr>
            <w:rStyle w:val="Hyperlink"/>
          </w:rPr>
          <w:t>http://ec.europa.eu/justice/data-protection/article-29/press-material/press-release/art29_press_material/20140612_wp29_press_release_96th_plenary.pdf</w:t>
        </w:r>
      </w:hyperlink>
      <w:r>
        <w:t xml:space="preserve"> </w:t>
      </w:r>
    </w:p>
  </w:footnote>
  <w:footnote w:id="59">
    <w:p w14:paraId="25683EBB" w14:textId="77777777" w:rsidR="008A5701" w:rsidRDefault="008A5701">
      <w:pPr>
        <w:pStyle w:val="FootnoteText"/>
      </w:pPr>
      <w:r w:rsidRPr="003A693D">
        <w:rPr>
          <w:rStyle w:val="FootnoteReference"/>
        </w:rPr>
        <w:footnoteRef/>
      </w:r>
      <w:r>
        <w:t xml:space="preserve"> </w:t>
      </w:r>
      <w:r w:rsidRPr="00F911CC">
        <w:t xml:space="preserve">For more detailed explication see </w:t>
      </w:r>
      <w:hyperlink r:id="rId57" w:history="1">
        <w:r w:rsidRPr="006C33E9">
          <w:rPr>
            <w:rStyle w:val="Hyperlink"/>
          </w:rPr>
          <w:t>http://www.scl.org/site.aspx?i=ed35439</w:t>
        </w:r>
      </w:hyperlink>
      <w:r w:rsidRPr="00F911CC">
        <w:t>.</w:t>
      </w:r>
    </w:p>
  </w:footnote>
  <w:footnote w:id="60">
    <w:p w14:paraId="2B3B54FE" w14:textId="77777777" w:rsidR="008A5701" w:rsidRDefault="008A5701">
      <w:pPr>
        <w:pStyle w:val="FootnoteText"/>
      </w:pPr>
      <w:r w:rsidRPr="003A693D">
        <w:rPr>
          <w:rStyle w:val="FootnoteReference"/>
        </w:rPr>
        <w:footnoteRef/>
      </w:r>
      <w:r>
        <w:t xml:space="preserve"> The EEA is the EU plus Iceland, Liechtenstein and Norway. </w:t>
      </w:r>
    </w:p>
  </w:footnote>
  <w:footnote w:id="61">
    <w:p w14:paraId="1E384B93" w14:textId="77777777" w:rsidR="008A5701" w:rsidRDefault="008A5701">
      <w:pPr>
        <w:pStyle w:val="FootnoteText"/>
      </w:pPr>
      <w:ins w:id="160" w:author="K Hon" w:date="2014-08-25T20:24:00Z">
        <w:r>
          <w:rPr>
            <w:rStyle w:val="FootnoteReference"/>
          </w:rPr>
          <w:footnoteRef/>
        </w:r>
        <w:r>
          <w:t xml:space="preserve"> </w:t>
        </w:r>
        <w:r>
          <w:fldChar w:fldCharType="begin"/>
        </w:r>
        <w:r>
          <w:instrText xml:space="preserve"> HYPERLINK "</w:instrText>
        </w:r>
        <w:r w:rsidRPr="003C40D2">
          <w:instrText>http://www-03.ibm.com/press/uk/en/pressrelease/44563.wss</w:instrText>
        </w:r>
        <w:r>
          <w:instrText xml:space="preserve">" </w:instrText>
        </w:r>
        <w:r>
          <w:fldChar w:fldCharType="separate"/>
        </w:r>
        <w:r w:rsidRPr="001220C5">
          <w:rPr>
            <w:rStyle w:val="Hyperlink"/>
          </w:rPr>
          <w:t>http://www-03.ibm.com/press/uk/en/pressrelease/44563.wss</w:t>
        </w:r>
        <w:r>
          <w:fldChar w:fldCharType="end"/>
        </w:r>
        <w:r>
          <w:t xml:space="preserve"> - although see prior work such as </w:t>
        </w:r>
        <w:r>
          <w:fldChar w:fldCharType="begin"/>
        </w:r>
        <w:r>
          <w:instrText xml:space="preserve"> HYPERLINK "</w:instrText>
        </w:r>
        <w:r w:rsidRPr="003C40D2">
          <w:instrText>http://timharris.co.uk/papers/2005-location.pdf</w:instrText>
        </w:r>
        <w:r>
          <w:instrText xml:space="preserve">" </w:instrText>
        </w:r>
        <w:r>
          <w:fldChar w:fldCharType="separate"/>
        </w:r>
        <w:r w:rsidRPr="001220C5">
          <w:rPr>
            <w:rStyle w:val="Hyperlink"/>
          </w:rPr>
          <w:t>http://timharris.co.uk/papers/2005-location.pdf</w:t>
        </w:r>
        <w:r>
          <w:fldChar w:fldCharType="end"/>
        </w:r>
      </w:ins>
      <w:ins w:id="161" w:author="K Hon" w:date="2014-08-25T20:25:00Z">
        <w:r>
          <w:t>.</w:t>
        </w:r>
      </w:ins>
    </w:p>
  </w:footnote>
  <w:footnote w:id="62">
    <w:p w14:paraId="70B7FBD3" w14:textId="77777777" w:rsidR="008A5701" w:rsidRDefault="008A5701">
      <w:pPr>
        <w:pStyle w:val="FootnoteText"/>
      </w:pPr>
      <w:r w:rsidRPr="003A693D">
        <w:rPr>
          <w:rStyle w:val="FootnoteReference"/>
        </w:rPr>
        <w:footnoteRef/>
      </w:r>
      <w:r>
        <w:t xml:space="preserve"> </w:t>
      </w:r>
      <w:r>
        <w:fldChar w:fldCharType="begin"/>
      </w:r>
      <w:r>
        <w:instrText xml:space="preserve"> ADDIN ZOTERO_ITEM CSL_CITATION {"citationID":"zsxO1xms","properties":{"formattedCitation":"{\\rtf Article 29 Working Party, \\uc0\\u8216{}Opinion 05/2012 on Cloud Computing (WP196)\\uc0\\u8217{} 29 &lt;http://ec.europa.eu/justice/data-protection/article-29/documentation/opinion-recommendation/files/2012/wp196_en.pdf&gt; accessed 7 July 2013.}","plainCitation":"Article 29 Working Party, ‘Opinion 05/2012 on Cloud Computing (WP196)’ 29 &lt;http://ec.europa.eu/justice/data-protection/article-29/documentation/opinion-recommendation/files/2012/wp196_en.pdf&gt; accessed 7 July 2013."},"citationItems":[{"id":1125,"uris":["http://zotero.org/users/1160165/items/8739RTWT"],"uri":["http://zotero.org/users/1160165/items/8739RTWT"],"itemData":{"id":1125,"type":"article","title":"Opinion 05/2012 on Cloud Computing (WP196)","URL":"http://ec.europa.eu/justice/data-protection/article-29/documentation/opinion-recommendation/files/2012/wp196_en.pdf","author":[{"family":"Article 29 Working Party","given":""}],"issued":{"date-parts":[["2012",7,1]]},"accessed":{"date-parts":[["2013",7,7]]}},"locator":"29"}],"schema":"https://github.com/citation-style-language/schema/raw/master/csl-citation.json"} </w:instrText>
      </w:r>
      <w:r>
        <w:fldChar w:fldCharType="separate"/>
      </w:r>
      <w:r w:rsidRPr="003417A7">
        <w:rPr>
          <w:rFonts w:cs="Arial"/>
          <w:szCs w:val="24"/>
        </w:rPr>
        <w:t>Article 29 Working Party, ‘Opinion 05/2012 on Cloud Computing (WP196)’ 29 &lt;http://ec.europa.eu/justice/data-protection/article-29/documentation/opinion-recommendation/files/2012/wp196_en.pdf&gt;.</w:t>
      </w:r>
      <w:r>
        <w:fldChar w:fldCharType="end"/>
      </w:r>
    </w:p>
  </w:footnote>
  <w:footnote w:id="63">
    <w:p w14:paraId="5D44BB0C" w14:textId="77777777" w:rsidR="008A5701" w:rsidRDefault="008A5701">
      <w:pPr>
        <w:pStyle w:val="FootnoteText"/>
      </w:pPr>
      <w:r w:rsidRPr="003A693D">
        <w:rPr>
          <w:rStyle w:val="FootnoteReference"/>
        </w:rPr>
        <w:footnoteRef/>
      </w:r>
      <w:r>
        <w:t xml:space="preserve"> </w:t>
      </w:r>
      <w:r w:rsidRPr="00960B3D">
        <w:t xml:space="preserve">From a DPD perspective, </w:t>
      </w:r>
      <w:r>
        <w:t xml:space="preserve">mere transit, ie </w:t>
      </w:r>
      <w:r w:rsidRPr="00960B3D">
        <w:t xml:space="preserve">using cables sited in the EU for </w:t>
      </w:r>
      <w:r>
        <w:t xml:space="preserve">routing data which do not end up in the EU, </w:t>
      </w:r>
      <w:r w:rsidRPr="00960B3D">
        <w:t xml:space="preserve">does not subject </w:t>
      </w:r>
      <w:r>
        <w:t xml:space="preserve">sender or recipient </w:t>
      </w:r>
      <w:r w:rsidRPr="00960B3D">
        <w:t>to EU data protect</w:t>
      </w:r>
      <w:r>
        <w:t>ion laws for that reason alone: Art 4(1)(c).</w:t>
      </w:r>
    </w:p>
  </w:footnote>
  <w:footnote w:id="64">
    <w:p w14:paraId="30C89CB1" w14:textId="77777777" w:rsidR="008A5701" w:rsidRPr="004E5C45" w:rsidRDefault="008A5701">
      <w:pPr>
        <w:pStyle w:val="FootnoteText"/>
      </w:pPr>
      <w:r w:rsidRPr="003A693D">
        <w:rPr>
          <w:rStyle w:val="FootnoteReference"/>
        </w:rPr>
        <w:footnoteRef/>
      </w:r>
      <w:r>
        <w:t xml:space="preserve"> Eg Google and Yahoo’s main bridges to the Internet - </w:t>
      </w:r>
      <w:hyperlink r:id="rId58" w:history="1">
        <w:r w:rsidRPr="00BB51E6">
          <w:rPr>
            <w:rStyle w:val="Hyperlink"/>
          </w:rPr>
          <w:t>http://www.washingtonpost.com/world/national-security/nsa-infiltrates-links-to-yahoo-google-data-centers-worldwide-snowden-documents-say/2013/10/30/e51d661e-4166-11e3-8b74-d89d714ca4dd_story.html</w:t>
        </w:r>
      </w:hyperlink>
      <w:r>
        <w:t xml:space="preserve"> </w:t>
      </w:r>
    </w:p>
  </w:footnote>
  <w:footnote w:id="65">
    <w:p w14:paraId="1B300A45" w14:textId="77777777" w:rsidR="008A5701" w:rsidDel="00DB0B4D" w:rsidRDefault="008A5701">
      <w:pPr>
        <w:pStyle w:val="FootnoteText"/>
        <w:rPr>
          <w:del w:id="177" w:author="Kuan Hon" w:date="2014-08-19T18:24:00Z"/>
        </w:rPr>
      </w:pPr>
      <w:del w:id="178" w:author="Kuan Hon" w:date="2014-08-19T18:24:00Z">
        <w:r w:rsidRPr="003A693D" w:rsidDel="00DB0B4D">
          <w:rPr>
            <w:rStyle w:val="FootnoteReference"/>
          </w:rPr>
          <w:footnoteRef/>
        </w:r>
        <w:r w:rsidDel="00DB0B4D">
          <w:delText xml:space="preserve"> </w:delText>
        </w:r>
        <w:r w:rsidDel="00DB0B4D">
          <w:fldChar w:fldCharType="begin"/>
        </w:r>
        <w:r w:rsidDel="00DB0B4D">
          <w:delInstrText xml:space="preserve"> HYPERLINK "http://www.washingtonpost.com/business/technology/google-encrypts-data-amid-backlash-against-nsa-spying/2013/09/06/9acc3c20-1722-11e3-a2ec-b47e45e6f8ef_story.html" </w:delInstrText>
        </w:r>
        <w:r w:rsidDel="00DB0B4D">
          <w:fldChar w:fldCharType="separate"/>
        </w:r>
        <w:r w:rsidRPr="00BB51E6" w:rsidDel="00DB0B4D">
          <w:rPr>
            <w:rStyle w:val="Hyperlink"/>
          </w:rPr>
          <w:delText>http://www.washingtonpost.com/business/technology/google-encrypts-data-amid-backlash-against-nsa-spying/2013/09/06/9acc3c20-1722-11e3-a2ec-b47e45e6f8ef_story.html</w:delText>
        </w:r>
        <w:r w:rsidDel="00DB0B4D">
          <w:rPr>
            <w:rStyle w:val="Hyperlink"/>
          </w:rPr>
          <w:fldChar w:fldCharType="end"/>
        </w:r>
        <w:r w:rsidDel="00DB0B4D">
          <w:delText xml:space="preserve"> </w:delText>
        </w:r>
      </w:del>
    </w:p>
  </w:footnote>
  <w:footnote w:id="66">
    <w:p w14:paraId="1D06B5FC" w14:textId="77777777" w:rsidR="008A5701" w:rsidRDefault="008A5701">
      <w:pPr>
        <w:pStyle w:val="FootnoteText"/>
      </w:pPr>
      <w:ins w:id="187" w:author="Kuan Hon" w:date="2014-08-19T18:46:00Z">
        <w:r>
          <w:rPr>
            <w:rStyle w:val="FootnoteReference"/>
          </w:rPr>
          <w:footnoteRef/>
        </w:r>
        <w:r>
          <w:t xml:space="preserve"> </w:t>
        </w:r>
      </w:ins>
      <w:ins w:id="188" w:author="Kuan Hon" w:date="2014-08-19T19:40:00Z">
        <w:r>
          <w:t xml:space="preserve">N </w:t>
        </w:r>
        <w:r>
          <w:fldChar w:fldCharType="begin"/>
        </w:r>
        <w:r>
          <w:instrText xml:space="preserve"> NOTEREF _Ref396240564 \h </w:instrText>
        </w:r>
      </w:ins>
      <w:r>
        <w:fldChar w:fldCharType="separate"/>
      </w:r>
      <w:ins w:id="189" w:author="Kuan Hon" w:date="2014-08-26T12:06:00Z">
        <w:r>
          <w:t>62</w:t>
        </w:r>
      </w:ins>
      <w:ins w:id="190" w:author="Kuan Hon" w:date="2014-08-19T19:40:00Z">
        <w:r>
          <w:fldChar w:fldCharType="end"/>
        </w:r>
        <w:r>
          <w:t>.</w:t>
        </w:r>
      </w:ins>
    </w:p>
  </w:footnote>
  <w:footnote w:id="67">
    <w:p w14:paraId="258051E0" w14:textId="77777777" w:rsidR="008A5701" w:rsidRDefault="008A5701">
      <w:pPr>
        <w:pStyle w:val="FootnoteText"/>
      </w:pPr>
      <w:ins w:id="198" w:author="Kuan Hon" w:date="2014-08-19T18:47:00Z">
        <w:r>
          <w:rPr>
            <w:rStyle w:val="FootnoteReference"/>
          </w:rPr>
          <w:footnoteRef/>
        </w:r>
        <w:r>
          <w:t xml:space="preserve"> Cloud Computing Law (n </w:t>
        </w:r>
        <w:r>
          <w:fldChar w:fldCharType="begin"/>
        </w:r>
        <w:r>
          <w:instrText xml:space="preserve"> NOTEREF _Ref394603158 \h </w:instrText>
        </w:r>
      </w:ins>
      <w:r>
        <w:fldChar w:fldCharType="separate"/>
      </w:r>
      <w:ins w:id="199" w:author="Kuan Hon" w:date="2014-08-26T12:06:00Z">
        <w:r>
          <w:t>36</w:t>
        </w:r>
      </w:ins>
      <w:ins w:id="200" w:author="Kuan Hon" w:date="2014-08-19T18:47:00Z">
        <w:r>
          <w:fldChar w:fldCharType="end"/>
        </w:r>
        <w:r>
          <w:t>), chapter 7.</w:t>
        </w:r>
      </w:ins>
    </w:p>
  </w:footnote>
  <w:footnote w:id="68">
    <w:p w14:paraId="46D1C33C" w14:textId="77777777" w:rsidR="008A5701" w:rsidRDefault="008A5701" w:rsidP="00DB0B4D">
      <w:pPr>
        <w:pStyle w:val="FootnoteText"/>
        <w:rPr>
          <w:ins w:id="203" w:author="Kuan Hon" w:date="2014-08-19T18:24:00Z"/>
        </w:rPr>
      </w:pPr>
      <w:ins w:id="204" w:author="Kuan Hon" w:date="2014-08-19T18:24:00Z">
        <w:r w:rsidRPr="003A693D">
          <w:rPr>
            <w:rStyle w:val="FootnoteReference"/>
          </w:rPr>
          <w:footnoteRef/>
        </w:r>
        <w:r>
          <w:t xml:space="preserve"> </w:t>
        </w:r>
        <w:r>
          <w:fldChar w:fldCharType="begin"/>
        </w:r>
        <w:r>
          <w:instrText xml:space="preserve"> HYPERLINK "http://www.washingtonpost.com/business/technology/google-encrypts-data-amid-backlash-against-nsa-spying/2013/09/06/9acc3c20-1722-11e3-a2ec-b47e45e6f8ef_story.html" </w:instrText>
        </w:r>
        <w:r>
          <w:fldChar w:fldCharType="separate"/>
        </w:r>
        <w:r w:rsidRPr="00BB51E6">
          <w:rPr>
            <w:rStyle w:val="Hyperlink"/>
          </w:rPr>
          <w:t>http://www.washingtonpost.com/business/technology/google-encrypts-data-amid-backlash-against-nsa-spying/2013/09/06/9acc3c20-1722-11e3-a2ec-b47e45e6f8ef_story.html</w:t>
        </w:r>
        <w:r>
          <w:rPr>
            <w:rStyle w:val="Hyperlink"/>
          </w:rPr>
          <w:fldChar w:fldCharType="end"/>
        </w:r>
        <w:r>
          <w:t xml:space="preserve"> </w:t>
        </w:r>
      </w:ins>
    </w:p>
  </w:footnote>
  <w:footnote w:id="69">
    <w:p w14:paraId="783BABDC" w14:textId="77777777" w:rsidR="008A5701" w:rsidRDefault="008A5701" w:rsidP="00096D91">
      <w:pPr>
        <w:pStyle w:val="FootnoteText"/>
      </w:pPr>
      <w:r w:rsidRPr="003A693D">
        <w:rPr>
          <w:rStyle w:val="FootnoteReference"/>
        </w:rPr>
        <w:footnoteRef/>
      </w:r>
      <w:r>
        <w:t xml:space="preserve"> W. K. Hon and C. Millard, “How Do Restrictions on International Data Transfers Work in Clouds?”, in </w:t>
      </w:r>
      <w:r w:rsidRPr="00D43B11">
        <w:t>C. Millard, Ed.</w:t>
      </w:r>
      <w:r>
        <w:t xml:space="preserve"> (n </w:t>
      </w:r>
      <w:r>
        <w:fldChar w:fldCharType="begin"/>
      </w:r>
      <w:r>
        <w:instrText xml:space="preserve"> NOTEREF _Ref394603158 \h </w:instrText>
      </w:r>
      <w:r>
        <w:fldChar w:fldCharType="separate"/>
      </w:r>
      <w:ins w:id="242" w:author="Kuan Hon" w:date="2014-08-26T12:06:00Z">
        <w:r>
          <w:t>36</w:t>
        </w:r>
      </w:ins>
      <w:del w:id="243" w:author="Kuan Hon" w:date="2014-08-19T19:28:00Z">
        <w:r w:rsidDel="00AD166B">
          <w:delText>35</w:delText>
        </w:r>
      </w:del>
      <w:r>
        <w:fldChar w:fldCharType="end"/>
      </w:r>
      <w:r>
        <w:t xml:space="preserve">) chapter 10, and n </w:t>
      </w:r>
      <w:r>
        <w:fldChar w:fldCharType="begin"/>
      </w:r>
      <w:r>
        <w:instrText xml:space="preserve"> NOTEREF _Ref394603397 \h </w:instrText>
      </w:r>
      <w:r>
        <w:fldChar w:fldCharType="separate"/>
      </w:r>
      <w:ins w:id="244" w:author="Kuan Hon" w:date="2014-08-26T12:06:00Z">
        <w:r>
          <w:t>59</w:t>
        </w:r>
      </w:ins>
      <w:del w:id="245" w:author="Kuan Hon" w:date="2014-08-19T19:28:00Z">
        <w:r w:rsidDel="00AD166B">
          <w:delText>57</w:delText>
        </w:r>
      </w:del>
      <w:r>
        <w:fldChar w:fldCharType="end"/>
      </w:r>
      <w:r>
        <w:t>.</w:t>
      </w:r>
    </w:p>
  </w:footnote>
  <w:footnote w:id="70">
    <w:p w14:paraId="243D19AC" w14:textId="77777777" w:rsidR="008A5701" w:rsidRDefault="008A5701">
      <w:pPr>
        <w:pStyle w:val="FootnoteText"/>
      </w:pPr>
      <w:r w:rsidRPr="003A693D">
        <w:rPr>
          <w:rStyle w:val="FootnoteReference"/>
        </w:rPr>
        <w:footnoteRef/>
      </w:r>
      <w:r>
        <w:t xml:space="preserve"> </w:t>
      </w:r>
      <w:hyperlink r:id="rId59" w:history="1">
        <w:r w:rsidRPr="006C33E9">
          <w:rPr>
            <w:rStyle w:val="Hyperlink"/>
          </w:rPr>
          <w:t>http://ec.europa.eu/information_society/newsroom/cf/dae/document.cfm?doc_id=6608</w:t>
        </w:r>
      </w:hyperlink>
      <w:r>
        <w:t xml:space="preserve"> pgs 4-5.</w:t>
      </w:r>
    </w:p>
  </w:footnote>
  <w:footnote w:id="71">
    <w:p w14:paraId="570EB3F9" w14:textId="77777777" w:rsidR="008A5701" w:rsidRPr="007047FF" w:rsidRDefault="008A5701">
      <w:pPr>
        <w:pStyle w:val="FootnoteText"/>
        <w:rPr>
          <w:lang w:val="en-US"/>
          <w:rPrChange w:id="253" w:author="J" w:date="2014-08-13T12:55:00Z">
            <w:rPr/>
          </w:rPrChange>
        </w:rPr>
      </w:pPr>
      <w:ins w:id="254" w:author="J" w:date="2014-08-13T12:55:00Z">
        <w:r w:rsidRPr="003A693D">
          <w:rPr>
            <w:rStyle w:val="FootnoteReference"/>
          </w:rPr>
          <w:footnoteRef/>
        </w:r>
        <w:r>
          <w:t xml:space="preserve"> </w:t>
        </w:r>
        <w:del w:id="255" w:author="Kuan Hon" w:date="2014-08-19T18:50:00Z">
          <w:r w:rsidDel="00845969">
            <w:rPr>
              <w:lang w:val="en-US"/>
            </w:rPr>
            <w:delText>Ref the tech companion paper</w:delText>
          </w:r>
        </w:del>
      </w:ins>
      <w:ins w:id="256" w:author="Kuan Hon" w:date="2014-08-19T18:50:00Z">
        <w:r>
          <w:rPr>
            <w:lang w:val="en-US"/>
          </w:rPr>
          <w:t>See our companion discussion paper.</w:t>
        </w:r>
      </w:ins>
    </w:p>
  </w:footnote>
  <w:footnote w:id="72">
    <w:p w14:paraId="6A1B4526" w14:textId="77777777" w:rsidR="008A5701" w:rsidRDefault="008A5701">
      <w:pPr>
        <w:pStyle w:val="FootnoteText"/>
      </w:pPr>
      <w:r w:rsidRPr="003A693D">
        <w:rPr>
          <w:rStyle w:val="FootnoteReference"/>
        </w:rPr>
        <w:footnoteRef/>
      </w:r>
      <w:r>
        <w:t xml:space="preserve"> </w:t>
      </w:r>
      <w:hyperlink r:id="rId60" w:history="1">
        <w:r w:rsidRPr="00BB51E6">
          <w:rPr>
            <w:rStyle w:val="Hyperlink"/>
          </w:rPr>
          <w:t>https://www.gov.uk/government/publications/cloud-service-security-principles</w:t>
        </w:r>
      </w:hyperlink>
    </w:p>
  </w:footnote>
  <w:footnote w:id="73">
    <w:p w14:paraId="3338C003" w14:textId="77777777" w:rsidR="008A5701" w:rsidRDefault="008A5701">
      <w:pPr>
        <w:pStyle w:val="FootnoteText"/>
      </w:pPr>
      <w:r w:rsidRPr="003A693D">
        <w:rPr>
          <w:rStyle w:val="FootnoteReference"/>
        </w:rPr>
        <w:footnoteRef/>
      </w:r>
      <w:r>
        <w:t xml:space="preserve"> </w:t>
      </w:r>
      <w:hyperlink r:id="rId61" w:history="1">
        <w:r w:rsidRPr="00BB51E6">
          <w:rPr>
            <w:rStyle w:val="Hyperlink"/>
          </w:rPr>
          <w:t>https://www.gov.uk/government/publications/cyber-essentials-scheme-overview</w:t>
        </w:r>
      </w:hyperlink>
    </w:p>
  </w:footnote>
  <w:footnote w:id="74">
    <w:p w14:paraId="232AFA93" w14:textId="77777777" w:rsidR="008A5701" w:rsidRDefault="008A5701">
      <w:pPr>
        <w:pStyle w:val="FootnoteText"/>
      </w:pPr>
      <w:r w:rsidRPr="003A693D">
        <w:rPr>
          <w:rStyle w:val="FootnoteReference"/>
        </w:rPr>
        <w:footnoteRef/>
      </w:r>
      <w:r>
        <w:t xml:space="preserve"> </w:t>
      </w:r>
      <w:hyperlink r:id="rId62" w:history="1">
        <w:r w:rsidRPr="00BB51E6">
          <w:rPr>
            <w:rStyle w:val="Hyperlink"/>
          </w:rPr>
          <w:t>http://ec.europa.eu/information_society/newsroom/cf/dae/document.cfm</w:t>
        </w:r>
        <w:r>
          <w:rPr>
            <w:rStyle w:val="Hyperlink"/>
          </w:rPr>
          <w:t>?</w:t>
        </w:r>
        <w:r w:rsidRPr="00BB51E6">
          <w:rPr>
            <w:rStyle w:val="Hyperlink"/>
          </w:rPr>
          <w:t>action=display&amp;doc_id=6138</w:t>
        </w:r>
      </w:hyperlink>
    </w:p>
  </w:footnote>
  <w:footnote w:id="75">
    <w:p w14:paraId="42DB97D1" w14:textId="77777777" w:rsidR="008A5701" w:rsidRDefault="008A5701">
      <w:pPr>
        <w:pStyle w:val="FootnoteText"/>
      </w:pPr>
      <w:r w:rsidRPr="003A693D">
        <w:rPr>
          <w:rStyle w:val="FootnoteReference"/>
        </w:rPr>
        <w:footnoteRef/>
      </w:r>
      <w:r>
        <w:t xml:space="preserve"> </w:t>
      </w:r>
      <w:hyperlink r:id="rId63" w:history="1">
        <w:r w:rsidRPr="00BB51E6">
          <w:rPr>
            <w:rStyle w:val="Hyperlink"/>
          </w:rPr>
          <w:t>http://www.iso.org/iso/home/store/catalogue_tc/catalogue_detail.htm</w:t>
        </w:r>
        <w:r>
          <w:rPr>
            <w:rStyle w:val="Hyperlink"/>
          </w:rPr>
          <w:t>?</w:t>
        </w:r>
        <w:r w:rsidRPr="00BB51E6">
          <w:rPr>
            <w:rStyle w:val="Hyperlink"/>
          </w:rPr>
          <w:t>csnumber=61498</w:t>
        </w:r>
      </w:hyperlink>
    </w:p>
  </w:footnote>
  <w:footnote w:id="76">
    <w:p w14:paraId="7D5C1286" w14:textId="77777777" w:rsidR="008A5701" w:rsidRDefault="008A5701">
      <w:pPr>
        <w:pStyle w:val="FootnoteText"/>
      </w:pPr>
      <w:r w:rsidRPr="003A693D">
        <w:rPr>
          <w:rStyle w:val="FootnoteReference"/>
        </w:rPr>
        <w:footnoteRef/>
      </w:r>
      <w:r>
        <w:t xml:space="preserve"> N </w:t>
      </w:r>
      <w:r>
        <w:fldChar w:fldCharType="begin"/>
      </w:r>
      <w:r>
        <w:instrText xml:space="preserve"> NOTEREF _Ref394667480 \h </w:instrText>
      </w:r>
      <w:r>
        <w:fldChar w:fldCharType="separate"/>
      </w:r>
      <w:ins w:id="268" w:author="Kuan Hon" w:date="2014-08-26T12:06:00Z">
        <w:r>
          <w:t>69</w:t>
        </w:r>
      </w:ins>
      <w:del w:id="269" w:author="Kuan Hon" w:date="2014-08-19T19:28:00Z">
        <w:r w:rsidDel="00AD166B">
          <w:delText>63</w:delText>
        </w:r>
      </w:del>
      <w:r>
        <w:fldChar w:fldCharType="end"/>
      </w:r>
      <w:r>
        <w:t xml:space="preserve"> and n </w:t>
      </w:r>
      <w:r>
        <w:rPr>
          <w:rStyle w:val="Hyperlink"/>
        </w:rPr>
        <w:fldChar w:fldCharType="begin"/>
      </w:r>
      <w:r>
        <w:rPr>
          <w:rStyle w:val="Hyperlink"/>
        </w:rPr>
        <w:instrText xml:space="preserve"> NOTEREF _Ref394603397 \h </w:instrText>
      </w:r>
      <w:r>
        <w:rPr>
          <w:rStyle w:val="Hyperlink"/>
        </w:rPr>
      </w:r>
      <w:r>
        <w:rPr>
          <w:rStyle w:val="Hyperlink"/>
        </w:rPr>
        <w:fldChar w:fldCharType="separate"/>
      </w:r>
      <w:ins w:id="270" w:author="Kuan Hon" w:date="2014-08-26T12:06:00Z">
        <w:r>
          <w:rPr>
            <w:rStyle w:val="Hyperlink"/>
          </w:rPr>
          <w:t>59</w:t>
        </w:r>
      </w:ins>
      <w:del w:id="271" w:author="Kuan Hon" w:date="2014-08-19T19:28:00Z">
        <w:r w:rsidDel="00AD166B">
          <w:rPr>
            <w:rStyle w:val="Hyperlink"/>
          </w:rPr>
          <w:delText>57</w:delText>
        </w:r>
      </w:del>
      <w:r>
        <w:rPr>
          <w:rStyle w:val="Hyperlink"/>
        </w:rPr>
        <w:fldChar w:fldCharType="end"/>
      </w:r>
      <w:r>
        <w:t>.</w:t>
      </w:r>
    </w:p>
  </w:footnote>
  <w:footnote w:id="77">
    <w:p w14:paraId="503FAA92" w14:textId="77777777" w:rsidR="008A5701" w:rsidRDefault="008A5701">
      <w:pPr>
        <w:pStyle w:val="FootnoteText"/>
      </w:pPr>
      <w:r w:rsidRPr="003A693D">
        <w:rPr>
          <w:rStyle w:val="FootnoteReference"/>
        </w:rPr>
        <w:footnoteRef/>
      </w:r>
      <w:r>
        <w:t xml:space="preserve"> </w:t>
      </w:r>
      <w:r w:rsidRPr="007D21AA">
        <w:rPr>
          <w:i/>
        </w:rPr>
        <w:t>Lindqvist</w:t>
      </w:r>
      <w:r>
        <w:t xml:space="preserve"> (</w:t>
      </w:r>
      <w:hyperlink r:id="rId64" w:history="1">
        <w:r w:rsidRPr="007D21AA">
          <w:rPr>
            <w:rStyle w:val="Hyperlink"/>
          </w:rPr>
          <w:t>ECLI:EU:C:2003:596</w:t>
        </w:r>
      </w:hyperlink>
      <w:r>
        <w:t xml:space="preserve">) and n </w:t>
      </w:r>
      <w:r>
        <w:fldChar w:fldCharType="begin"/>
      </w:r>
      <w:r>
        <w:instrText xml:space="preserve"> NOTEREF _Ref394603397 \h </w:instrText>
      </w:r>
      <w:r>
        <w:fldChar w:fldCharType="separate"/>
      </w:r>
      <w:ins w:id="272" w:author="Kuan Hon" w:date="2014-08-26T12:06:00Z">
        <w:r>
          <w:t>59</w:t>
        </w:r>
      </w:ins>
      <w:del w:id="273" w:author="Kuan Hon" w:date="2014-08-19T19:28:00Z">
        <w:r w:rsidDel="00AD166B">
          <w:delText>57</w:delText>
        </w:r>
      </w:del>
      <w:r>
        <w:fldChar w:fldCharType="end"/>
      </w:r>
      <w:r>
        <w:t>.</w:t>
      </w:r>
    </w:p>
  </w:footnote>
  <w:footnote w:id="78">
    <w:p w14:paraId="357F81AD" w14:textId="77777777" w:rsidR="008A5701" w:rsidRDefault="008A5701">
      <w:pPr>
        <w:pStyle w:val="FootnoteText"/>
      </w:pPr>
      <w:r w:rsidRPr="003A693D">
        <w:rPr>
          <w:rStyle w:val="FootnoteReference"/>
        </w:rPr>
        <w:footnoteRef/>
      </w:r>
      <w:r>
        <w:t xml:space="preserve"> N </w:t>
      </w:r>
      <w:r>
        <w:fldChar w:fldCharType="begin"/>
      </w:r>
      <w:r>
        <w:instrText xml:space="preserve"> NOTEREF _Ref393796334 \h </w:instrText>
      </w:r>
      <w:r>
        <w:fldChar w:fldCharType="separate"/>
      </w:r>
      <w:ins w:id="274" w:author="Kuan Hon" w:date="2014-08-26T12:06:00Z">
        <w:r>
          <w:t>55</w:t>
        </w:r>
      </w:ins>
      <w:del w:id="275" w:author="Kuan Hon" w:date="2014-08-19T19:28:00Z">
        <w:r w:rsidDel="00AD166B">
          <w:delText>53</w:delText>
        </w:r>
      </w:del>
      <w:r>
        <w:fldChar w:fldCharType="end"/>
      </w:r>
      <w:r>
        <w:t>, 19.</w:t>
      </w:r>
    </w:p>
  </w:footnote>
  <w:footnote w:id="79">
    <w:p w14:paraId="779E8D21" w14:textId="77777777" w:rsidR="008A5701" w:rsidRDefault="008A5701">
      <w:pPr>
        <w:pStyle w:val="FootnoteText"/>
      </w:pPr>
      <w:r w:rsidRPr="003A693D">
        <w:rPr>
          <w:rStyle w:val="FootnoteReference"/>
        </w:rPr>
        <w:footnoteRef/>
      </w:r>
      <w:r>
        <w:t xml:space="preserve"> </w:t>
      </w:r>
      <w:hyperlink r:id="rId65" w:history="1">
        <w:r w:rsidRPr="00BB51E6">
          <w:rPr>
            <w:rStyle w:val="Hyperlink"/>
          </w:rPr>
          <w:t>http://dataguidance.com/news.asp</w:t>
        </w:r>
        <w:r>
          <w:rPr>
            <w:rStyle w:val="Hyperlink"/>
          </w:rPr>
          <w:t>?</w:t>
        </w:r>
        <w:r w:rsidRPr="00BB51E6">
          <w:rPr>
            <w:rStyle w:val="Hyperlink"/>
          </w:rPr>
          <w:t>id=2129</w:t>
        </w:r>
      </w:hyperlink>
      <w:r>
        <w:t xml:space="preserve"> </w:t>
      </w:r>
    </w:p>
  </w:footnote>
  <w:footnote w:id="80">
    <w:p w14:paraId="18992F8A" w14:textId="77777777" w:rsidR="008A5701" w:rsidRDefault="008A5701">
      <w:pPr>
        <w:pStyle w:val="FootnoteText"/>
      </w:pPr>
      <w:r w:rsidRPr="003A693D">
        <w:rPr>
          <w:rStyle w:val="FootnoteReference"/>
        </w:rPr>
        <w:footnoteRef/>
      </w:r>
      <w:r>
        <w:t xml:space="preserve"> See eg </w:t>
      </w:r>
      <w:hyperlink r:id="rId66" w:history="1">
        <w:r w:rsidRPr="00BB51E6">
          <w:rPr>
            <w:rStyle w:val="Hyperlink"/>
          </w:rPr>
          <w:t>http://www.huffingtonpost.com/t-a-ridout/brazils-push-to-govern-the-internet_b_4133811.html</w:t>
        </w:r>
      </w:hyperlink>
      <w:r>
        <w:t xml:space="preserve"> </w:t>
      </w:r>
    </w:p>
  </w:footnote>
  <w:footnote w:id="81">
    <w:p w14:paraId="47C1810C" w14:textId="77777777" w:rsidR="008A5701" w:rsidRDefault="008A5701">
      <w:pPr>
        <w:pStyle w:val="FootnoteText"/>
      </w:pPr>
      <w:r w:rsidRPr="003A693D">
        <w:rPr>
          <w:rStyle w:val="FootnoteReference"/>
        </w:rPr>
        <w:footnoteRef/>
      </w:r>
      <w:r>
        <w:t xml:space="preserve"> </w:t>
      </w:r>
      <w:hyperlink r:id="rId67" w:history="1">
        <w:r w:rsidRPr="00BB51E6">
          <w:rPr>
            <w:rStyle w:val="Hyperlink"/>
          </w:rPr>
          <w:t>http://www.planalto.gov.br/CCIVIL_03/_Ato2011-2014/2014/Lei/L12965.htm</w:t>
        </w:r>
      </w:hyperlink>
      <w:r>
        <w:t xml:space="preserve"> </w:t>
      </w:r>
    </w:p>
  </w:footnote>
  <w:footnote w:id="82">
    <w:p w14:paraId="658080E0" w14:textId="77777777" w:rsidR="008A5701" w:rsidRDefault="008A5701" w:rsidP="005F5E83">
      <w:pPr>
        <w:pStyle w:val="FootnoteText"/>
      </w:pPr>
      <w:r w:rsidRPr="003A693D">
        <w:rPr>
          <w:rStyle w:val="FootnoteReference"/>
        </w:rPr>
        <w:footnoteRef/>
      </w:r>
      <w:r>
        <w:t xml:space="preserve"> More specifically, any data processing operation involving logs, personal data or communication where at least one processing activity (for example, collection or storage) occurs in Brazilian territory will be subject to Brazilian rules on privacy, data protection and secrecy of private communications and logs. This will be the case when at least one of the devices connected to the Internet is located in Brazilian territory (even if the organisation carrying out the data processing activities is located outside), provided the activity offers a service to the Brazilian market or at least one member within its economic group has an establishment in Brazil. </w:t>
      </w:r>
      <w:r>
        <w:fldChar w:fldCharType="begin"/>
      </w:r>
      <w:r>
        <w:instrText xml:space="preserve"> ADDIN ZOTERO_ITEM CSL_CITATION {"citationID":"iaGT8Xz3","properties":{"formattedCitation":"{\\rtf Monica Salgado, \\uc0\\u8216{}New Data Protection Law in Brazil\\uc0\\u8217{} [2014] Privacy &amp; Data Protection 13.}","plainCitation":"Monica Salgado, ‘New Data Protection Law in Brazil’ [2014] Privacy &amp; Data Protection 13."},"citationItems":[{"id":11429,"uris":["http://zotero.org/users/1160165/items/7SW6UINV"],"uri":["http://zotero.org/users/1160165/items/7SW6UINV"],"itemData":{"id":11429,"type":"article-journal","title":"New data protection law in Brazil","container-title":"Privacy &amp; Data Protection","page":"13-14","author":[{"family":"Salgado","given":"Monica"}],"issued":{"date-parts":[["2014",6,19]]}}}],"schema":"https://github.com/citation-style-language/schema/raw/master/csl-citation.json"} </w:instrText>
      </w:r>
      <w:r>
        <w:fldChar w:fldCharType="separate"/>
      </w:r>
      <w:r w:rsidRPr="00CA0E61">
        <w:rPr>
          <w:rFonts w:cs="Arial"/>
          <w:szCs w:val="24"/>
        </w:rPr>
        <w:t>Monica Salgado, ‘New Data Protection Law in Brazil’ [2014] Privacy &amp; Data Protection 13.</w:t>
      </w:r>
      <w:r>
        <w:fldChar w:fldCharType="end"/>
      </w:r>
    </w:p>
  </w:footnote>
  <w:footnote w:id="83">
    <w:p w14:paraId="0DDCF136" w14:textId="77777777" w:rsidR="008A5701" w:rsidRPr="00FF0430" w:rsidRDefault="008A5701">
      <w:pPr>
        <w:pStyle w:val="FootnoteText"/>
        <w:rPr>
          <w:lang w:val="en-US"/>
        </w:rPr>
      </w:pPr>
      <w:r w:rsidRPr="003A693D">
        <w:rPr>
          <w:rStyle w:val="FootnoteReference"/>
        </w:rPr>
        <w:footnoteRef/>
      </w:r>
      <w:r>
        <w:t xml:space="preserve"> </w:t>
      </w:r>
      <w:ins w:id="276" w:author="Kuan Hon" w:date="2014-08-19T19:40:00Z">
        <w:r>
          <w:fldChar w:fldCharType="begin"/>
        </w:r>
        <w:r>
          <w:instrText xml:space="preserve"> HYPERLINK "</w:instrText>
        </w:r>
      </w:ins>
      <w:r w:rsidRPr="00BC7D14">
        <w:instrText>http://www.legislation.gov.uk/ukpga/2014/27/contents/enacted/data.htm</w:instrText>
      </w:r>
      <w:ins w:id="277" w:author="Kuan Hon" w:date="2014-08-19T19:40:00Z">
        <w:r>
          <w:instrText xml:space="preserve">" </w:instrText>
        </w:r>
        <w:r>
          <w:fldChar w:fldCharType="separate"/>
        </w:r>
      </w:ins>
      <w:r w:rsidRPr="00383DF5">
        <w:rPr>
          <w:rStyle w:val="Hyperlink"/>
        </w:rPr>
        <w:t>http://www.legislation.gov.uk/ukpga/2014/27/contents/enacted/data.htm</w:t>
      </w:r>
      <w:ins w:id="278" w:author="Kuan Hon" w:date="2014-08-19T19:40:00Z">
        <w:r>
          <w:fldChar w:fldCharType="end"/>
        </w:r>
      </w:ins>
      <w:ins w:id="279" w:author="Kuan Hon" w:date="2014-08-19T19:41:00Z">
        <w:r>
          <w:t>/</w:t>
        </w:r>
      </w:ins>
    </w:p>
  </w:footnote>
  <w:footnote w:id="84">
    <w:p w14:paraId="701E644E" w14:textId="77777777" w:rsidR="008A5701" w:rsidRPr="00A1495C" w:rsidRDefault="008A5701" w:rsidP="00326C44">
      <w:pPr>
        <w:pStyle w:val="FootnoteText"/>
        <w:rPr>
          <w:rFonts w:cs="Arial"/>
          <w:color w:val="0000FF"/>
          <w:u w:val="single"/>
        </w:rPr>
      </w:pPr>
      <w:r w:rsidRPr="003A693D">
        <w:rPr>
          <w:rStyle w:val="FootnoteReference"/>
        </w:rPr>
        <w:footnoteRef/>
      </w:r>
      <w:r>
        <w:t xml:space="preserve"> No. 553424-6 </w:t>
      </w:r>
      <w:hyperlink r:id="rId68" w:history="1">
        <w:r w:rsidRPr="00BB51E6">
          <w:rPr>
            <w:rStyle w:val="Hyperlink"/>
            <w:rFonts w:cs="Arial"/>
          </w:rPr>
          <w:t>http://asozd2.duma.gov.ru/main.nsf/%28SpravkaNew%29</w:t>
        </w:r>
        <w:r>
          <w:rPr>
            <w:rStyle w:val="Hyperlink"/>
            <w:rFonts w:cs="Arial"/>
          </w:rPr>
          <w:t>?</w:t>
        </w:r>
        <w:r w:rsidRPr="00BB51E6">
          <w:rPr>
            <w:rStyle w:val="Hyperlink"/>
            <w:rFonts w:cs="Arial"/>
          </w:rPr>
          <w:t>OpenAgent&amp;RN=553424-6</w:t>
        </w:r>
      </w:hyperlink>
    </w:p>
  </w:footnote>
  <w:footnote w:id="85">
    <w:p w14:paraId="58FAED4F" w14:textId="77777777" w:rsidR="008A5701" w:rsidRDefault="008A5701">
      <w:pPr>
        <w:pStyle w:val="FootnoteText"/>
      </w:pPr>
      <w:r w:rsidRPr="003A693D">
        <w:rPr>
          <w:rStyle w:val="FootnoteReference"/>
        </w:rPr>
        <w:footnoteRef/>
      </w:r>
      <w:r>
        <w:t xml:space="preserve"> </w:t>
      </w:r>
      <w:r w:rsidRPr="00326C44">
        <w:t xml:space="preserve">Reportedly the draft has been signed by Russia’s President </w:t>
      </w:r>
      <w:r>
        <w:t xml:space="preserve">Putin </w:t>
      </w:r>
      <w:r w:rsidRPr="00326C44">
        <w:t xml:space="preserve">and accordingly is </w:t>
      </w:r>
      <w:r>
        <w:t xml:space="preserve">now </w:t>
      </w:r>
      <w:r w:rsidRPr="00326C44">
        <w:t>law</w:t>
      </w:r>
      <w:r>
        <w:t xml:space="preserve">. </w:t>
      </w:r>
      <w:r>
        <w:rPr>
          <w:rStyle w:val="Hyperlink"/>
        </w:rPr>
        <w:t xml:space="preserve"> </w:t>
      </w:r>
      <w:hyperlink r:id="rId69" w:history="1">
        <w:r w:rsidRPr="006C33E9">
          <w:rPr>
            <w:rStyle w:val="Hyperlink"/>
          </w:rPr>
          <w:t>http://www.zdnet.com/putin-signs-data-retention-law-7000031897/</w:t>
        </w:r>
      </w:hyperlink>
    </w:p>
  </w:footnote>
  <w:footnote w:id="86">
    <w:p w14:paraId="2D6EDBF9" w14:textId="77777777" w:rsidR="008A5701" w:rsidRDefault="008A5701">
      <w:pPr>
        <w:pStyle w:val="FootnoteText"/>
      </w:pPr>
      <w:r w:rsidRPr="003A693D">
        <w:rPr>
          <w:rStyle w:val="FootnoteReference"/>
        </w:rPr>
        <w:footnoteRef/>
      </w:r>
      <w:r>
        <w:t xml:space="preserve"> </w:t>
      </w:r>
      <w:hyperlink r:id="rId70" w:history="1">
        <w:r w:rsidRPr="00BB51E6">
          <w:rPr>
            <w:rStyle w:val="Hyperlink"/>
          </w:rPr>
          <w:t>http://en.itar-tass.com/russia/739029</w:t>
        </w:r>
      </w:hyperlink>
      <w:r>
        <w:t xml:space="preserve"> </w:t>
      </w:r>
    </w:p>
  </w:footnote>
  <w:footnote w:id="87">
    <w:p w14:paraId="10F9A4FE" w14:textId="77777777" w:rsidR="008A5701" w:rsidRDefault="008A5701">
      <w:pPr>
        <w:pStyle w:val="FootnoteText"/>
      </w:pPr>
      <w:r w:rsidRPr="003A693D">
        <w:rPr>
          <w:rStyle w:val="FootnoteReference"/>
        </w:rPr>
        <w:footnoteRef/>
      </w:r>
      <w:r>
        <w:t xml:space="preserve"> </w:t>
      </w:r>
      <w:hyperlink r:id="rId71" w:history="1">
        <w:r w:rsidRPr="00BB51E6">
          <w:rPr>
            <w:rStyle w:val="Hyperlink"/>
          </w:rPr>
          <w:t>http://www.privacylaws.com/Publications/enews/International-E-news/Dates/2014/7/Russias-Internet-Privacy-Act-will-have-wide-implications-for-foreign-companies/</w:t>
        </w:r>
      </w:hyperlink>
      <w:r>
        <w:t xml:space="preserve"> </w:t>
      </w:r>
    </w:p>
  </w:footnote>
  <w:footnote w:id="88">
    <w:p w14:paraId="543B6D54" w14:textId="77777777" w:rsidR="008A5701" w:rsidRDefault="008A5701">
      <w:pPr>
        <w:pStyle w:val="FootnoteText"/>
      </w:pPr>
      <w:r w:rsidRPr="003A693D">
        <w:rPr>
          <w:rStyle w:val="FootnoteReference"/>
        </w:rPr>
        <w:footnoteRef/>
      </w:r>
      <w:r>
        <w:t xml:space="preserve"> N </w:t>
      </w:r>
      <w:r>
        <w:fldChar w:fldCharType="begin"/>
      </w:r>
      <w:r>
        <w:instrText xml:space="preserve"> NOTEREF _Ref393875405 \h </w:instrText>
      </w:r>
      <w:r>
        <w:fldChar w:fldCharType="separate"/>
      </w:r>
      <w:ins w:id="285" w:author="Kuan Hon" w:date="2014-08-26T12:06:00Z">
        <w:r>
          <w:t>84</w:t>
        </w:r>
      </w:ins>
      <w:del w:id="286" w:author="Kuan Hon" w:date="2014-08-19T19:28:00Z">
        <w:r w:rsidDel="00AD166B">
          <w:delText>77</w:delText>
        </w:r>
      </w:del>
      <w:r>
        <w:fldChar w:fldCharType="end"/>
      </w:r>
      <w:r>
        <w:t xml:space="preserve"> and </w:t>
      </w:r>
      <w:hyperlink r:id="rId72" w:history="1">
        <w:r w:rsidRPr="00BB51E6">
          <w:rPr>
            <w:rStyle w:val="Hyperlink"/>
          </w:rPr>
          <w:t>http://www.techweekeurope.co.uk/news/russian-government-will-force-companies-store-citizen-data-locally-148560</w:t>
        </w:r>
      </w:hyperlink>
      <w:r>
        <w:t xml:space="preserve"> </w:t>
      </w:r>
    </w:p>
  </w:footnote>
  <w:footnote w:id="89">
    <w:p w14:paraId="06DE0D2E" w14:textId="77777777" w:rsidR="008A5701" w:rsidRDefault="008A5701">
      <w:pPr>
        <w:pStyle w:val="FootnoteText"/>
      </w:pPr>
      <w:r w:rsidRPr="003A693D">
        <w:rPr>
          <w:rStyle w:val="FootnoteReference"/>
        </w:rPr>
        <w:footnoteRef/>
      </w:r>
      <w:r>
        <w:t xml:space="preserve"> It is unclear how webpage indexes would be registered.</w:t>
      </w:r>
    </w:p>
  </w:footnote>
  <w:footnote w:id="90">
    <w:p w14:paraId="0FAC5323" w14:textId="77777777" w:rsidR="008A5701" w:rsidRDefault="008A5701">
      <w:pPr>
        <w:pStyle w:val="FootnoteText"/>
      </w:pPr>
      <w:r w:rsidRPr="003A693D">
        <w:rPr>
          <w:rStyle w:val="FootnoteReference"/>
        </w:rPr>
        <w:footnoteRef/>
      </w:r>
      <w:r>
        <w:t xml:space="preserve"> Nn </w:t>
      </w:r>
      <w:r>
        <w:fldChar w:fldCharType="begin"/>
      </w:r>
      <w:r>
        <w:instrText xml:space="preserve"> NOTEREF _Ref393875018 \h </w:instrText>
      </w:r>
      <w:r>
        <w:fldChar w:fldCharType="separate"/>
      </w:r>
      <w:ins w:id="287" w:author="Kuan Hon" w:date="2014-08-26T12:06:00Z">
        <w:r>
          <w:t>86</w:t>
        </w:r>
      </w:ins>
      <w:del w:id="288" w:author="Kuan Hon" w:date="2014-08-19T19:28:00Z">
        <w:r w:rsidDel="00AD166B">
          <w:delText>79</w:delText>
        </w:r>
      </w:del>
      <w:r>
        <w:fldChar w:fldCharType="end"/>
      </w:r>
      <w:r>
        <w:t xml:space="preserve">, </w:t>
      </w:r>
      <w:r>
        <w:fldChar w:fldCharType="begin"/>
      </w:r>
      <w:r>
        <w:instrText xml:space="preserve"> NOTEREF _Ref393875201 \h </w:instrText>
      </w:r>
      <w:r>
        <w:fldChar w:fldCharType="separate"/>
      </w:r>
      <w:ins w:id="289" w:author="Kuan Hon" w:date="2014-08-26T12:06:00Z">
        <w:r>
          <w:t>87</w:t>
        </w:r>
      </w:ins>
      <w:del w:id="290" w:author="Kuan Hon" w:date="2014-08-19T19:28:00Z">
        <w:r w:rsidDel="00AD166B">
          <w:delText>80</w:delText>
        </w:r>
      </w:del>
      <w:r>
        <w:fldChar w:fldCharType="end"/>
      </w:r>
      <w:r>
        <w:t>.</w:t>
      </w:r>
    </w:p>
  </w:footnote>
  <w:footnote w:id="91">
    <w:p w14:paraId="60FE2CBF" w14:textId="77777777" w:rsidR="008A5701" w:rsidRDefault="008A5701">
      <w:pPr>
        <w:pStyle w:val="FootnoteText"/>
      </w:pPr>
      <w:r w:rsidRPr="003A693D">
        <w:rPr>
          <w:rStyle w:val="FootnoteReference"/>
        </w:rPr>
        <w:footnoteRef/>
      </w:r>
      <w:r>
        <w:t xml:space="preserve"> Nn </w:t>
      </w:r>
      <w:r>
        <w:fldChar w:fldCharType="begin"/>
      </w:r>
      <w:r>
        <w:instrText xml:space="preserve"> NOTEREF _Ref393875018 \h </w:instrText>
      </w:r>
      <w:r>
        <w:fldChar w:fldCharType="separate"/>
      </w:r>
      <w:ins w:id="291" w:author="Kuan Hon" w:date="2014-08-26T12:06:00Z">
        <w:r>
          <w:t>86</w:t>
        </w:r>
      </w:ins>
      <w:del w:id="292" w:author="Kuan Hon" w:date="2014-08-19T19:28:00Z">
        <w:r w:rsidDel="00AD166B">
          <w:delText>79</w:delText>
        </w:r>
      </w:del>
      <w:r>
        <w:fldChar w:fldCharType="end"/>
      </w:r>
      <w:r>
        <w:t xml:space="preserve">, </w:t>
      </w:r>
      <w:r>
        <w:fldChar w:fldCharType="begin"/>
      </w:r>
      <w:r>
        <w:instrText xml:space="preserve"> NOTEREF _Ref393875201 \h </w:instrText>
      </w:r>
      <w:r>
        <w:fldChar w:fldCharType="separate"/>
      </w:r>
      <w:ins w:id="293" w:author="Kuan Hon" w:date="2014-08-26T12:06:00Z">
        <w:r>
          <w:t>87</w:t>
        </w:r>
      </w:ins>
      <w:del w:id="294" w:author="Kuan Hon" w:date="2014-08-19T19:28:00Z">
        <w:r w:rsidDel="00AD166B">
          <w:delText>80</w:delText>
        </w:r>
      </w:del>
      <w:r>
        <w:fldChar w:fldCharType="end"/>
      </w:r>
      <w:r>
        <w:t>.</w:t>
      </w:r>
    </w:p>
  </w:footnote>
  <w:footnote w:id="92">
    <w:p w14:paraId="12077CB9" w14:textId="77777777" w:rsidR="008A5701" w:rsidRPr="00074DA1" w:rsidRDefault="008A5701">
      <w:pPr>
        <w:pStyle w:val="FootnoteText"/>
      </w:pPr>
      <w:r w:rsidRPr="003A693D">
        <w:rPr>
          <w:rStyle w:val="FootnoteReference"/>
        </w:rPr>
        <w:footnoteRef/>
      </w:r>
      <w:r w:rsidRPr="00074DA1">
        <w:t xml:space="preserve"> </w:t>
      </w:r>
      <w:r>
        <w:t>P</w:t>
      </w:r>
      <w:r w:rsidRPr="00074DA1">
        <w:t>opular Russian search engine</w:t>
      </w:r>
      <w:r>
        <w:t xml:space="preserve"> </w:t>
      </w:r>
      <w:r w:rsidRPr="00074DA1">
        <w:t xml:space="preserve">Yandex </w:t>
      </w:r>
      <w:r>
        <w:t xml:space="preserve">is reportedly </w:t>
      </w:r>
      <w:r w:rsidRPr="00074DA1">
        <w:t xml:space="preserve">already using Russian servers, but added </w:t>
      </w:r>
      <w:r>
        <w:t>that “</w:t>
      </w:r>
      <w:r w:rsidRPr="00074DA1">
        <w:t>building data centres required by law from scratch would take more than the two years allocated</w:t>
      </w:r>
      <w:r>
        <w:t xml:space="preserve">” </w:t>
      </w:r>
      <w:hyperlink r:id="rId73" w:history="1">
        <w:r w:rsidRPr="00BB51E6">
          <w:rPr>
            <w:rStyle w:val="Hyperlink"/>
          </w:rPr>
          <w:t>http://www.techrez.com/2014/07/russia-internet-restrictions.html</w:t>
        </w:r>
      </w:hyperlink>
      <w:r>
        <w:t xml:space="preserve"> and other Internet organisations also consider 2 years is insufficient to find or build Russian data centres (n </w:t>
      </w:r>
      <w:r>
        <w:fldChar w:fldCharType="begin"/>
      </w:r>
      <w:r>
        <w:instrText xml:space="preserve"> NOTEREF _Ref393875765 \h </w:instrText>
      </w:r>
      <w:r>
        <w:fldChar w:fldCharType="separate"/>
      </w:r>
      <w:ins w:id="296" w:author="Kuan Hon" w:date="2014-08-26T12:06:00Z">
        <w:r>
          <w:t>85</w:t>
        </w:r>
      </w:ins>
      <w:del w:id="297" w:author="Kuan Hon" w:date="2014-08-19T19:28:00Z">
        <w:r w:rsidDel="00AD166B">
          <w:delText>78</w:delText>
        </w:r>
      </w:del>
      <w:r>
        <w:fldChar w:fldCharType="end"/>
      </w:r>
      <w:r>
        <w:t>).</w:t>
      </w:r>
    </w:p>
  </w:footnote>
  <w:footnote w:id="93">
    <w:p w14:paraId="444876CF" w14:textId="77777777" w:rsidR="008A5701" w:rsidRDefault="008A5701" w:rsidP="00575096">
      <w:pPr>
        <w:pStyle w:val="FootnoteText"/>
      </w:pPr>
      <w:r w:rsidRPr="003A693D">
        <w:rPr>
          <w:rStyle w:val="FootnoteReference"/>
        </w:rPr>
        <w:footnoteRef/>
      </w:r>
      <w:r>
        <w:t xml:space="preserve"> Eg </w:t>
      </w:r>
      <w:hyperlink r:id="rId74" w:history="1">
        <w:r w:rsidRPr="00BB51E6">
          <w:rPr>
            <w:rStyle w:val="Hyperlink"/>
          </w:rPr>
          <w:t>http://tech.slashdot.org/comments.pl</w:t>
        </w:r>
        <w:r>
          <w:rPr>
            <w:rStyle w:val="Hyperlink"/>
          </w:rPr>
          <w:t>?</w:t>
        </w:r>
        <w:r w:rsidRPr="00BB51E6">
          <w:rPr>
            <w:rStyle w:val="Hyperlink"/>
          </w:rPr>
          <w:t>sid=5365111&amp;cid=47387219</w:t>
        </w:r>
      </w:hyperlink>
      <w:r>
        <w:t xml:space="preserve"> </w:t>
      </w:r>
    </w:p>
  </w:footnote>
  <w:footnote w:id="94">
    <w:p w14:paraId="2B02C67B" w14:textId="77777777" w:rsidR="008A5701" w:rsidRDefault="008A5701" w:rsidP="00575096">
      <w:pPr>
        <w:pStyle w:val="FootnoteText"/>
      </w:pPr>
      <w:r w:rsidRPr="003A693D">
        <w:rPr>
          <w:rStyle w:val="FootnoteReference"/>
        </w:rPr>
        <w:footnoteRef/>
      </w:r>
      <w:r>
        <w:t xml:space="preserve"> </w:t>
      </w:r>
      <w:hyperlink r:id="rId75" w:history="1">
        <w:r w:rsidRPr="00BB51E6">
          <w:rPr>
            <w:rStyle w:val="Hyperlink"/>
          </w:rPr>
          <w:t>http://www.alrud.com/upload/iblock/3ea/Newsletter_Ban%20to%20store%20personal%20data%20outside%20Russia.pdf</w:t>
        </w:r>
      </w:hyperlink>
      <w:r>
        <w:t xml:space="preserve"> .</w:t>
      </w:r>
    </w:p>
  </w:footnote>
  <w:footnote w:id="95">
    <w:p w14:paraId="24852A03" w14:textId="77777777" w:rsidR="008A5701" w:rsidRDefault="008A5701">
      <w:pPr>
        <w:pStyle w:val="FootnoteText"/>
      </w:pPr>
      <w:r w:rsidRPr="003A693D">
        <w:rPr>
          <w:rStyle w:val="FootnoteReference"/>
        </w:rPr>
        <w:footnoteRef/>
      </w:r>
      <w:r>
        <w:t xml:space="preserve"> N </w:t>
      </w:r>
      <w:r>
        <w:fldChar w:fldCharType="begin"/>
      </w:r>
      <w:r>
        <w:instrText xml:space="preserve"> NOTEREF _Ref393875765 \h </w:instrText>
      </w:r>
      <w:r>
        <w:fldChar w:fldCharType="separate"/>
      </w:r>
      <w:ins w:id="298" w:author="Kuan Hon" w:date="2014-08-26T12:06:00Z">
        <w:r>
          <w:t>85</w:t>
        </w:r>
      </w:ins>
      <w:del w:id="299" w:author="Kuan Hon" w:date="2014-08-19T19:28:00Z">
        <w:r w:rsidDel="00AD166B">
          <w:delText>78</w:delText>
        </w:r>
      </w:del>
      <w:r>
        <w:fldChar w:fldCharType="end"/>
      </w:r>
      <w:r>
        <w:t>.</w:t>
      </w:r>
    </w:p>
  </w:footnote>
  <w:footnote w:id="96">
    <w:p w14:paraId="23A979F3" w14:textId="77777777" w:rsidR="008A5701" w:rsidRDefault="008A5701">
      <w:pPr>
        <w:pStyle w:val="FootnoteText"/>
      </w:pPr>
      <w:r w:rsidRPr="003A693D">
        <w:rPr>
          <w:rStyle w:val="FootnoteReference"/>
        </w:rPr>
        <w:footnoteRef/>
      </w:r>
      <w:r>
        <w:t xml:space="preserve"> </w:t>
      </w:r>
      <w:ins w:id="301" w:author="Kuan Hon" w:date="2014-08-19T19:26:00Z">
        <w:r>
          <w:fldChar w:fldCharType="begin"/>
        </w:r>
        <w:r>
          <w:instrText xml:space="preserve"> HYPERLINK "http://www.cnet.com/uk/news/facebook-gmail-skype-face-russia-ban-under-anti-terror-plan/" </w:instrText>
        </w:r>
        <w:r>
          <w:fldChar w:fldCharType="separate"/>
        </w:r>
        <w:r w:rsidRPr="00BB51E6">
          <w:rPr>
            <w:rStyle w:val="Hyperlink"/>
          </w:rPr>
          <w:t>http://www.cnet.com/uk/news/facebook-gmail-skype-face-russia-ban-under-anti-terror-plan/</w:t>
        </w:r>
        <w:r>
          <w:rPr>
            <w:rStyle w:val="Hyperlink"/>
          </w:rPr>
          <w:fldChar w:fldCharType="end"/>
        </w:r>
      </w:ins>
      <w:del w:id="302" w:author="Kuan Hon" w:date="2014-08-19T19:26:00Z">
        <w:r w:rsidDel="00AD166B">
          <w:delText xml:space="preserve">Whittaker (n </w:delText>
        </w:r>
        <w:r w:rsidDel="00AD166B">
          <w:fldChar w:fldCharType="begin"/>
        </w:r>
        <w:r w:rsidDel="00AD166B">
          <w:delInstrText xml:space="preserve"> NOTEREF _Ref393887393 \h </w:delInstrText>
        </w:r>
        <w:r w:rsidDel="00AD166B">
          <w:fldChar w:fldCharType="separate"/>
        </w:r>
        <w:r w:rsidDel="00AD166B">
          <w:rPr>
            <w:b/>
            <w:bCs/>
            <w:lang w:val="en-US"/>
          </w:rPr>
          <w:delText>Error! Bookmark not defined.</w:delText>
        </w:r>
        <w:r w:rsidDel="00AD166B">
          <w:fldChar w:fldCharType="end"/>
        </w:r>
        <w:r w:rsidDel="00AD166B">
          <w:delText>)</w:delText>
        </w:r>
      </w:del>
      <w:r>
        <w:t>.</w:t>
      </w:r>
    </w:p>
  </w:footnote>
  <w:footnote w:id="97">
    <w:p w14:paraId="37B83658" w14:textId="77777777" w:rsidR="008A5701" w:rsidRDefault="008A5701">
      <w:pPr>
        <w:pStyle w:val="FootnoteText"/>
      </w:pPr>
      <w:r w:rsidRPr="003A693D">
        <w:rPr>
          <w:rStyle w:val="FootnoteReference"/>
        </w:rPr>
        <w:footnoteRef/>
      </w:r>
      <w:r>
        <w:t xml:space="preserve"> Eg </w:t>
      </w:r>
      <w:hyperlink r:id="rId76" w:history="1">
        <w:r w:rsidRPr="00BB51E6">
          <w:rPr>
            <w:rStyle w:val="Hyperlink"/>
          </w:rPr>
          <w:t>http://techcrunch.com/2014/07/02/russia-moves-to-ban-online-services-that-dont-store-personal-data-in-russia/</w:t>
        </w:r>
      </w:hyperlink>
      <w:r>
        <w:t xml:space="preserve"> </w:t>
      </w:r>
    </w:p>
  </w:footnote>
  <w:footnote w:id="98">
    <w:p w14:paraId="3109AA5B" w14:textId="77777777" w:rsidR="008A5701" w:rsidRDefault="008A5701" w:rsidP="00D65FE7">
      <w:pPr>
        <w:pStyle w:val="FootnoteText"/>
      </w:pPr>
      <w:r w:rsidRPr="003A693D">
        <w:rPr>
          <w:rStyle w:val="FootnoteReference"/>
        </w:rPr>
        <w:footnoteRef/>
      </w:r>
      <w:r>
        <w:t xml:space="preserve"> Eg </w:t>
      </w:r>
      <w:hyperlink r:id="rId77" w:history="1">
        <w:r w:rsidRPr="00BB51E6">
          <w:rPr>
            <w:rStyle w:val="Hyperlink"/>
          </w:rPr>
          <w:t>http://nakedsecurity.sophos.com/2014/07/04/russias-latest-internet-law-proposal-anti-nsa-or-pro-fsb/</w:t>
        </w:r>
      </w:hyperlink>
      <w:r>
        <w:t>, n </w:t>
      </w:r>
      <w:r>
        <w:fldChar w:fldCharType="begin"/>
      </w:r>
      <w:r>
        <w:instrText xml:space="preserve"> NOTEREF _Ref393875765 \h </w:instrText>
      </w:r>
      <w:r>
        <w:fldChar w:fldCharType="separate"/>
      </w:r>
      <w:ins w:id="304" w:author="Kuan Hon" w:date="2014-08-26T12:06:00Z">
        <w:r>
          <w:t>85</w:t>
        </w:r>
      </w:ins>
      <w:del w:id="305" w:author="Kuan Hon" w:date="2014-08-19T19:28:00Z">
        <w:r w:rsidDel="00AD166B">
          <w:delText>78</w:delText>
        </w:r>
      </w:del>
      <w:r>
        <w:fldChar w:fldCharType="end"/>
      </w:r>
      <w:r>
        <w:t xml:space="preserve"> and n </w:t>
      </w:r>
      <w:r>
        <w:fldChar w:fldCharType="begin"/>
      </w:r>
      <w:r>
        <w:instrText xml:space="preserve"> NOTEREF _Ref393887393 \h </w:instrText>
      </w:r>
      <w:r>
        <w:fldChar w:fldCharType="separate"/>
      </w:r>
      <w:ins w:id="306" w:author="Kuan Hon" w:date="2014-08-26T12:06:00Z">
        <w:r>
          <w:rPr>
            <w:b/>
            <w:bCs/>
            <w:lang w:val="en-US"/>
          </w:rPr>
          <w:t>Error! Bookmark not defined.</w:t>
        </w:r>
      </w:ins>
      <w:del w:id="307" w:author="Kuan Hon" w:date="2014-08-19T19:28:00Z">
        <w:r w:rsidDel="00AD166B">
          <w:rPr>
            <w:b/>
            <w:bCs/>
            <w:lang w:val="en-US"/>
          </w:rPr>
          <w:delText>Error! Bookmark not defined.</w:delText>
        </w:r>
      </w:del>
      <w:r>
        <w:fldChar w:fldCharType="end"/>
      </w:r>
      <w:ins w:id="308" w:author="Kuan Hon" w:date="2014-08-19T19:28:00Z">
        <w:r>
          <w:fldChar w:fldCharType="begin"/>
        </w:r>
        <w:r>
          <w:instrText xml:space="preserve"> NOTEREF _Ref396239838 \h </w:instrText>
        </w:r>
      </w:ins>
      <w:r>
        <w:fldChar w:fldCharType="separate"/>
      </w:r>
      <w:ins w:id="309" w:author="Kuan Hon" w:date="2014-08-26T12:06:00Z">
        <w:r>
          <w:t>96</w:t>
        </w:r>
      </w:ins>
      <w:ins w:id="310" w:author="Kuan Hon" w:date="2014-08-19T19:28:00Z">
        <w:r>
          <w:fldChar w:fldCharType="end"/>
        </w:r>
      </w:ins>
      <w:r>
        <w:t xml:space="preserve">. And on German-only email routing, see n </w:t>
      </w:r>
      <w:r>
        <w:fldChar w:fldCharType="begin"/>
      </w:r>
      <w:r>
        <w:instrText xml:space="preserve"> NOTEREF _Ref394664850 \h </w:instrText>
      </w:r>
      <w:r>
        <w:fldChar w:fldCharType="separate"/>
      </w:r>
      <w:ins w:id="311" w:author="Kuan Hon" w:date="2014-08-26T12:06:00Z">
        <w:r>
          <w:t>13</w:t>
        </w:r>
      </w:ins>
      <w:del w:id="312" w:author="Kuan Hon" w:date="2014-08-19T19:28:00Z">
        <w:r w:rsidDel="00AD166B">
          <w:delText>12</w:delText>
        </w:r>
      </w:del>
      <w:r>
        <w:fldChar w:fldCharType="end"/>
      </w:r>
      <w:r>
        <w:t>: “</w:t>
      </w:r>
      <w:r w:rsidRPr="00E04D19">
        <w:t>So you would [in effect] have a national surveillance of the internet</w:t>
      </w:r>
      <w:r>
        <w:t xml:space="preserve">… </w:t>
      </w:r>
      <w:r w:rsidRPr="00E04D19">
        <w:t>That also applies if only the email communication, not the total internet traffic, stays in Germany. It might avoid foreign intelligence services reading it but it would allow the German intelligence services easy access</w:t>
      </w:r>
      <w:r>
        <w:t>”.</w:t>
      </w:r>
    </w:p>
  </w:footnote>
  <w:footnote w:id="99">
    <w:p w14:paraId="5AD93D79" w14:textId="77777777" w:rsidR="008A5701" w:rsidRDefault="008A5701">
      <w:pPr>
        <w:pStyle w:val="FootnoteText"/>
      </w:pPr>
      <w:r w:rsidRPr="003A693D">
        <w:rPr>
          <w:rStyle w:val="FootnoteReference"/>
        </w:rPr>
        <w:footnoteRef/>
      </w:r>
      <w:r>
        <w:t xml:space="preserve"> See I. Walden, “</w:t>
      </w:r>
      <w:r w:rsidRPr="00277451">
        <w:t>Law Enforcement Access to Data in Clouds</w:t>
      </w:r>
      <w:r>
        <w:t xml:space="preserve">”, in </w:t>
      </w:r>
      <w:r w:rsidRPr="00D43B11">
        <w:t>C. Millard, Ed.</w:t>
      </w:r>
      <w:r>
        <w:t xml:space="preserve"> (n </w:t>
      </w:r>
      <w:r>
        <w:fldChar w:fldCharType="begin"/>
      </w:r>
      <w:r>
        <w:instrText xml:space="preserve"> NOTEREF _Ref394603158 \h </w:instrText>
      </w:r>
      <w:r>
        <w:fldChar w:fldCharType="separate"/>
      </w:r>
      <w:ins w:id="313" w:author="Kuan Hon" w:date="2014-08-26T12:06:00Z">
        <w:r>
          <w:t>36</w:t>
        </w:r>
      </w:ins>
      <w:del w:id="314" w:author="Kuan Hon" w:date="2014-08-19T19:28:00Z">
        <w:r w:rsidDel="00AD166B">
          <w:delText>35</w:delText>
        </w:r>
      </w:del>
      <w:r>
        <w:fldChar w:fldCharType="end"/>
      </w:r>
      <w:r>
        <w:t>), chapter 11.</w:t>
      </w:r>
    </w:p>
  </w:footnote>
  <w:footnote w:id="100">
    <w:p w14:paraId="5B1831AF" w14:textId="77777777" w:rsidR="008A5701" w:rsidRDefault="008A5701" w:rsidP="008005D1">
      <w:pPr>
        <w:pStyle w:val="FootnoteText"/>
      </w:pPr>
      <w:r w:rsidRPr="003A693D">
        <w:rPr>
          <w:rStyle w:val="FootnoteReference"/>
        </w:rPr>
        <w:footnoteRef/>
      </w:r>
      <w:r>
        <w:t xml:space="preserve"> </w:t>
      </w:r>
      <w:r w:rsidRPr="008005D1">
        <w:t xml:space="preserve">MP Vadim Dengin </w:t>
      </w:r>
      <w:r>
        <w:t xml:space="preserve">reportedly stated, </w:t>
      </w:r>
      <w:r w:rsidRPr="008005D1">
        <w:t>while introducing the bill to Russia parliament</w:t>
      </w:r>
      <w:r>
        <w:t xml:space="preserve">, that organisations should build data centres in Russia: “Most Russians don’t want their data to leave Russia for the United States, where it can be hacked and given to criminals. Our entire lives are stored over there” (n </w:t>
      </w:r>
      <w:r>
        <w:fldChar w:fldCharType="begin"/>
      </w:r>
      <w:r>
        <w:instrText xml:space="preserve"> NOTEREF _Ref393877537 \h </w:instrText>
      </w:r>
      <w:r>
        <w:fldChar w:fldCharType="separate"/>
      </w:r>
      <w:ins w:id="315" w:author="Kuan Hon" w:date="2014-08-26T12:06:00Z">
        <w:r>
          <w:t>92</w:t>
        </w:r>
      </w:ins>
      <w:del w:id="316" w:author="Kuan Hon" w:date="2014-08-19T19:28:00Z">
        <w:r w:rsidDel="00AD166B">
          <w:delText>85</w:delText>
        </w:r>
      </w:del>
      <w:r>
        <w:fldChar w:fldCharType="end"/>
      </w:r>
      <w:r>
        <w:t>)</w:t>
      </w:r>
      <w:r w:rsidRPr="008005D1">
        <w:t>.</w:t>
      </w:r>
      <w:r>
        <w:t xml:space="preserve"> See also </w:t>
      </w:r>
      <w:del w:id="317" w:author="Kuan Hon" w:date="2014-08-19T19:27:00Z">
        <w:r w:rsidDel="00AD166B">
          <w:delText>Smolaks (</w:delText>
        </w:r>
      </w:del>
      <w:r>
        <w:t xml:space="preserve">n </w:t>
      </w:r>
      <w:r>
        <w:fldChar w:fldCharType="begin"/>
      </w:r>
      <w:r>
        <w:instrText xml:space="preserve"> NOTEREF _Ref393876920 \h </w:instrText>
      </w:r>
      <w:r>
        <w:fldChar w:fldCharType="separate"/>
      </w:r>
      <w:ins w:id="318" w:author="Kuan Hon" w:date="2014-08-26T12:06:00Z">
        <w:r>
          <w:t>88</w:t>
        </w:r>
      </w:ins>
      <w:del w:id="319" w:author="Kuan Hon" w:date="2014-08-19T19:28:00Z">
        <w:r w:rsidDel="00AD166B">
          <w:delText>81</w:delText>
        </w:r>
      </w:del>
      <w:r>
        <w:fldChar w:fldCharType="end"/>
      </w:r>
      <w:del w:id="320" w:author="Kuan Hon" w:date="2014-08-19T19:27:00Z">
        <w:r w:rsidDel="00AD166B">
          <w:delText>)</w:delText>
        </w:r>
      </w:del>
      <w:del w:id="321" w:author="Kuan Hon" w:date="2014-08-19T18:53:00Z">
        <w:r w:rsidDel="00E7076F">
          <w:delText xml:space="preserve"> and Hunton (n </w:delText>
        </w:r>
        <w:r w:rsidDel="00E7076F">
          <w:fldChar w:fldCharType="begin"/>
        </w:r>
        <w:r w:rsidDel="00E7076F">
          <w:delInstrText xml:space="preserve"> NOTEREF _Ref393887393 \h </w:delInstrText>
        </w:r>
        <w:r w:rsidDel="00E7076F">
          <w:fldChar w:fldCharType="separate"/>
        </w:r>
        <w:r w:rsidDel="00E7076F">
          <w:rPr>
            <w:b/>
            <w:bCs/>
            <w:lang w:val="en-US"/>
          </w:rPr>
          <w:delText>Error! Bookmark not defined.</w:delText>
        </w:r>
        <w:r w:rsidDel="00E7076F">
          <w:fldChar w:fldCharType="end"/>
        </w:r>
      </w:del>
      <w:r>
        <w:t>, which noted another possible motivation: to encourage development of Russian online services</w:t>
      </w:r>
      <w:del w:id="322" w:author="Kuan Hon" w:date="2014-08-19T18:54:00Z">
        <w:r w:rsidDel="00021CA7">
          <w:delText>)</w:delText>
        </w:r>
      </w:del>
      <w:r>
        <w:t>.</w:t>
      </w:r>
    </w:p>
  </w:footnote>
  <w:footnote w:id="101">
    <w:p w14:paraId="4A36E189" w14:textId="77777777" w:rsidR="008A5701" w:rsidRDefault="008A5701">
      <w:pPr>
        <w:pStyle w:val="FootnoteText"/>
      </w:pPr>
      <w:r w:rsidRPr="003A693D">
        <w:rPr>
          <w:rStyle w:val="FootnoteReference"/>
        </w:rPr>
        <w:footnoteRef/>
      </w:r>
      <w:r>
        <w:t xml:space="preserve"> A New York magistrate judge’s warrant against Microsoft for email data stored in Ireland has been much publicised and Microsoft’s appeal was supported by Apple, Cisco and Verizon. See eg </w:t>
      </w:r>
      <w:hyperlink r:id="rId78" w:history="1">
        <w:r w:rsidRPr="00BB51E6">
          <w:rPr>
            <w:rStyle w:val="Hyperlink"/>
          </w:rPr>
          <w:t>http://www.v3.co.uk/v3-uk/news/2350252/apple-and-cisco-lend-support-to-microsoft-in-cloud-data-access-debate</w:t>
        </w:r>
      </w:hyperlink>
      <w:r>
        <w:t xml:space="preserve"> It lost the appeal, and is being given time to appeal further, which Microsoft has indicated it will do. </w:t>
      </w:r>
      <w:hyperlink r:id="rId79" w:history="1">
        <w:r w:rsidRPr="006C33E9">
          <w:rPr>
            <w:rStyle w:val="Hyperlink"/>
          </w:rPr>
          <w:t>http://techcrunch.com/2014/07/31/microsoft-loses-email-privacy-case-with-u-s-gov-will-appeal/</w:t>
        </w:r>
      </w:hyperlink>
      <w:r>
        <w:t xml:space="preserve"> and </w:t>
      </w:r>
      <w:hyperlink r:id="rId80" w:history="1">
        <w:r w:rsidRPr="006C33E9">
          <w:rPr>
            <w:rStyle w:val="Hyperlink"/>
          </w:rPr>
          <w:t>http://blogs.microsoft.com/on-the-issues/2014/07/31/microsoft-responds-ruling-warrant-case/</w:t>
        </w:r>
      </w:hyperlink>
      <w:r>
        <w:t>.</w:t>
      </w:r>
    </w:p>
    <w:p w14:paraId="3677323E" w14:textId="77777777" w:rsidR="008A5701" w:rsidRPr="00EF3615" w:rsidRDefault="008A5701">
      <w:pPr>
        <w:pStyle w:val="FootnoteText"/>
      </w:pPr>
      <w:r>
        <w:t xml:space="preserve">However, it is not only the USA where government authorities ask foreign providers for data stored abroad, eg Brazilian court orders against Google in 2006 for data (including IP addresses, names and email addresses) stored on US servers relating to users of Google’s social network Orkut. </w:t>
      </w:r>
      <w:hyperlink r:id="rId81" w:history="1">
        <w:r w:rsidRPr="00BB51E6">
          <w:rPr>
            <w:rStyle w:val="Hyperlink"/>
          </w:rPr>
          <w:t>http://www.informationweek.com/google-wrestles-with-brazils-requests-for-user-data-on-american-servers/d/d-id/1046450</w:t>
        </w:r>
      </w:hyperlink>
      <w:r>
        <w:t xml:space="preserve"> and </w:t>
      </w:r>
      <w:hyperlink r:id="rId82" w:history="1">
        <w:r w:rsidRPr="00BB51E6">
          <w:rPr>
            <w:rStyle w:val="Hyperlink"/>
          </w:rPr>
          <w:t>http://www.washingtonpost.com/wp-dyn/content/article/2006/09/01/AR2006090100608.html</w:t>
        </w:r>
      </w:hyperlink>
      <w:r>
        <w:t xml:space="preserve"> </w:t>
      </w:r>
    </w:p>
  </w:footnote>
  <w:footnote w:id="102">
    <w:p w14:paraId="15CF3677" w14:textId="77777777" w:rsidR="008A5701" w:rsidRDefault="008A5701">
      <w:pPr>
        <w:pStyle w:val="FootnoteText"/>
      </w:pPr>
      <w:r w:rsidRPr="003A693D">
        <w:rPr>
          <w:rStyle w:val="FootnoteReference"/>
        </w:rPr>
        <w:footnoteRef/>
      </w:r>
      <w:r>
        <w:t xml:space="preserve"> Ibid.</w:t>
      </w:r>
    </w:p>
  </w:footnote>
  <w:footnote w:id="103">
    <w:p w14:paraId="496920B6" w14:textId="77777777" w:rsidR="008A5701" w:rsidRDefault="008A5701">
      <w:pPr>
        <w:pStyle w:val="FootnoteText"/>
      </w:pPr>
      <w:r w:rsidRPr="003A693D">
        <w:rPr>
          <w:rStyle w:val="FootnoteReference"/>
        </w:rPr>
        <w:footnoteRef/>
      </w:r>
      <w:r>
        <w:t xml:space="preserve"> </w:t>
      </w:r>
      <w:r w:rsidRPr="00134AAA">
        <w:t>Office of the United States Trade Representative</w:t>
      </w:r>
      <w:r>
        <w:t xml:space="preserve">, </w:t>
      </w:r>
      <w:hyperlink r:id="rId83" w:anchor="5" w:history="1">
        <w:r w:rsidRPr="00BB51E6">
          <w:rPr>
            <w:rStyle w:val="Hyperlink"/>
          </w:rPr>
          <w:t>http://www.ustr.gov/sites/default/files/2013-14%20-1377Report-final.pdf#5</w:t>
        </w:r>
      </w:hyperlink>
    </w:p>
  </w:footnote>
  <w:footnote w:id="104">
    <w:p w14:paraId="6118C9C5" w14:textId="77777777" w:rsidR="008A5701" w:rsidRDefault="008A5701">
      <w:pPr>
        <w:pStyle w:val="FootnoteText"/>
      </w:pPr>
      <w:r w:rsidRPr="003A693D">
        <w:rPr>
          <w:rStyle w:val="FootnoteReference"/>
        </w:rPr>
        <w:footnoteRef/>
      </w:r>
      <w:r>
        <w:t xml:space="preserve"> </w:t>
      </w:r>
      <w:hyperlink r:id="rId84" w:history="1">
        <w:r w:rsidRPr="00BB51E6">
          <w:rPr>
            <w:rStyle w:val="Hyperlink"/>
          </w:rPr>
          <w:t>http://www.europarl.europa.eu/sides/getDoc.do</w:t>
        </w:r>
        <w:r>
          <w:rPr>
            <w:rStyle w:val="Hyperlink"/>
          </w:rPr>
          <w:t>?</w:t>
        </w:r>
        <w:r w:rsidRPr="00BB51E6">
          <w:rPr>
            <w:rStyle w:val="Hyperlink"/>
          </w:rPr>
          <w:t>type=REPORT&amp;reference=A5-2001-0264&amp;format=XML&amp;language=EN</w:t>
        </w:r>
      </w:hyperlink>
      <w:r>
        <w:t xml:space="preserve"> [3.3.1.1]. According to </w:t>
      </w:r>
      <w:r w:rsidRPr="00DF4F95">
        <w:t>a board member of the non-profit organization that runs the DE-CIX Internet exchange point in Frankfurt</w:t>
      </w:r>
      <w:r>
        <w:t>, in a report regarding DT’s proposal, “</w:t>
      </w:r>
      <w:r w:rsidRPr="00AD49E5">
        <w:t>More than 90 percent of Germany's internet traffic already stays within its borders</w:t>
      </w:r>
      <w:r>
        <w:t xml:space="preserve">” (n </w:t>
      </w:r>
      <w:r>
        <w:fldChar w:fldCharType="begin"/>
      </w:r>
      <w:r>
        <w:instrText xml:space="preserve"> NOTEREF _Ref393740556 \h </w:instrText>
      </w:r>
      <w:r>
        <w:fldChar w:fldCharType="separate"/>
      </w:r>
      <w:ins w:id="328" w:author="Kuan Hon" w:date="2014-08-26T12:06:00Z">
        <w:r>
          <w:t>3</w:t>
        </w:r>
      </w:ins>
      <w:del w:id="329" w:author="Kuan Hon" w:date="2014-08-19T19:28:00Z">
        <w:r w:rsidDel="00AD166B">
          <w:delText>2</w:delText>
        </w:r>
      </w:del>
      <w:r>
        <w:fldChar w:fldCharType="end"/>
      </w:r>
      <w:r>
        <w:t xml:space="preserve">). This percentage was confirmed by DT’s head of security - </w:t>
      </w:r>
      <w:hyperlink r:id="rId85" w:history="1">
        <w:r w:rsidRPr="00BB51E6">
          <w:rPr>
            <w:rStyle w:val="Hyperlink"/>
          </w:rPr>
          <w:t>http://www.dw.de/no-welcome-for-deutsche-telekom-national-internet-plans-from-eu-commission/a-17219111</w:t>
        </w:r>
      </w:hyperlink>
      <w:r>
        <w:t xml:space="preserve"> - but another source stated that “</w:t>
      </w:r>
      <w:r w:rsidRPr="0087590C">
        <w:t>only around 40 percent of German Internet traffic is conducted between domestic computers</w:t>
      </w:r>
      <w:r>
        <w:t xml:space="preserve"> </w:t>
      </w:r>
      <w:r w:rsidRPr="0087590C">
        <w:rPr>
          <w:i/>
        </w:rPr>
        <w:t>[apparently meanin</w:t>
      </w:r>
      <w:r>
        <w:rPr>
          <w:i/>
        </w:rPr>
        <w:t>g</w:t>
      </w:r>
      <w:r w:rsidRPr="0087590C">
        <w:rPr>
          <w:i/>
        </w:rPr>
        <w:t>, servers owned by German organisations</w:t>
      </w:r>
      <w:r>
        <w:rPr>
          <w:i/>
        </w:rPr>
        <w:t>?</w:t>
      </w:r>
      <w:r w:rsidRPr="0087590C">
        <w:rPr>
          <w:i/>
        </w:rPr>
        <w:t>]</w:t>
      </w:r>
      <w:r>
        <w:t xml:space="preserve">… </w:t>
      </w:r>
      <w:r w:rsidRPr="005709C4">
        <w:t>But some Internet service providers also use American providers, such as Level 3 Communications, for data transfer. That means that even if the actual bits never leave Germany's borders, the NSA could still access them, although the company vehemently denies this.</w:t>
      </w:r>
      <w:r>
        <w:t xml:space="preserve">” (n </w:t>
      </w:r>
      <w:r>
        <w:fldChar w:fldCharType="begin"/>
      </w:r>
      <w:r>
        <w:instrText xml:space="preserve"> NOTEREF _Ref393809020 \h </w:instrText>
      </w:r>
      <w:r>
        <w:fldChar w:fldCharType="separate"/>
      </w:r>
      <w:ins w:id="330" w:author="Kuan Hon" w:date="2014-08-26T12:06:00Z">
        <w:r>
          <w:t>18</w:t>
        </w:r>
      </w:ins>
      <w:del w:id="331" w:author="Kuan Hon" w:date="2014-08-19T19:28:00Z">
        <w:r w:rsidDel="00AD166B">
          <w:delText>17</w:delText>
        </w:r>
      </w:del>
      <w:r>
        <w:fldChar w:fldCharType="end"/>
      </w:r>
      <w:r>
        <w:t>).</w:t>
      </w:r>
    </w:p>
  </w:footnote>
  <w:footnote w:id="105">
    <w:p w14:paraId="0F017ABD" w14:textId="77777777" w:rsidR="008A5701" w:rsidRDefault="008A5701">
      <w:pPr>
        <w:pStyle w:val="FootnoteText"/>
      </w:pPr>
      <w:r w:rsidRPr="003A693D">
        <w:rPr>
          <w:rStyle w:val="FootnoteReference"/>
        </w:rPr>
        <w:footnoteRef/>
      </w:r>
      <w:r>
        <w:t xml:space="preserve"> Paragraph containing n </w:t>
      </w:r>
      <w:r>
        <w:fldChar w:fldCharType="begin"/>
      </w:r>
      <w:r>
        <w:instrText xml:space="preserve"> NOTEREF _Ref394665284 \h </w:instrText>
      </w:r>
      <w:r>
        <w:fldChar w:fldCharType="separate"/>
      </w:r>
      <w:ins w:id="334" w:author="Kuan Hon" w:date="2014-08-26T12:06:00Z">
        <w:r>
          <w:t>35</w:t>
        </w:r>
      </w:ins>
      <w:del w:id="335" w:author="Kuan Hon" w:date="2014-08-19T19:28:00Z">
        <w:r w:rsidDel="00AD166B">
          <w:delText>34</w:delText>
        </w:r>
      </w:del>
      <w:r>
        <w:fldChar w:fldCharType="end"/>
      </w:r>
      <w:r>
        <w:t>.</w:t>
      </w:r>
    </w:p>
  </w:footnote>
  <w:footnote w:id="106">
    <w:p w14:paraId="46CE54EA" w14:textId="77777777" w:rsidR="008A5701" w:rsidRDefault="008A5701" w:rsidP="00AD2AFF">
      <w:pPr>
        <w:pStyle w:val="FootnoteText"/>
      </w:pPr>
      <w:r w:rsidRPr="003A693D">
        <w:rPr>
          <w:rStyle w:val="FootnoteReference"/>
        </w:rPr>
        <w:footnoteRef/>
      </w:r>
      <w:r>
        <w:t xml:space="preserve"> N </w:t>
      </w:r>
      <w:r>
        <w:fldChar w:fldCharType="begin"/>
      </w:r>
      <w:r>
        <w:instrText xml:space="preserve"> NOTEREF _Ref393739315 \h </w:instrText>
      </w:r>
      <w:r>
        <w:fldChar w:fldCharType="separate"/>
      </w:r>
      <w:ins w:id="336" w:author="Kuan Hon" w:date="2014-08-26T12:06:00Z">
        <w:r>
          <w:t>103</w:t>
        </w:r>
      </w:ins>
      <w:del w:id="337" w:author="Kuan Hon" w:date="2014-08-19T19:28:00Z">
        <w:r w:rsidDel="00AD166B">
          <w:delText>96</w:delText>
        </w:r>
      </w:del>
      <w:r>
        <w:fldChar w:fldCharType="end"/>
      </w:r>
      <w:r>
        <w:t>.</w:t>
      </w:r>
    </w:p>
  </w:footnote>
  <w:footnote w:id="107">
    <w:p w14:paraId="749C6DF2" w14:textId="77777777" w:rsidR="008A5701" w:rsidRDefault="008A5701">
      <w:pPr>
        <w:pStyle w:val="FootnoteText"/>
      </w:pPr>
      <w:r w:rsidRPr="003A693D">
        <w:rPr>
          <w:rStyle w:val="FootnoteReference"/>
        </w:rPr>
        <w:footnoteRef/>
      </w:r>
      <w:r>
        <w:t xml:space="preserve"> </w:t>
      </w:r>
      <w:hyperlink r:id="rId86" w:history="1">
        <w:r w:rsidRPr="006C33E9">
          <w:rPr>
            <w:rStyle w:val="Hyperlink"/>
          </w:rPr>
          <w:t>https://www.techdirt.com/articles/20140417/03092626940/german-politicians-hit-back-ustr-criticisms-european-cloud-idea.shtml</w:t>
        </w:r>
      </w:hyperlink>
      <w:r>
        <w:t>.</w:t>
      </w:r>
    </w:p>
  </w:footnote>
  <w:footnote w:id="108">
    <w:p w14:paraId="3032CE0F" w14:textId="77777777" w:rsidR="008A5701" w:rsidRDefault="008A5701" w:rsidP="006740DE">
      <w:pPr>
        <w:pStyle w:val="FootnoteText"/>
      </w:pPr>
      <w:r w:rsidRPr="003A693D">
        <w:rPr>
          <w:rStyle w:val="FootnoteReference"/>
        </w:rPr>
        <w:footnoteRef/>
      </w:r>
      <w:r>
        <w:t xml:space="preserve"> Eg NIST’s proof of concept on “trusted geolocation for deploying and migrating cloud workloads between cloud servers within a cloud” </w:t>
      </w:r>
      <w:hyperlink r:id="rId87" w:history="1">
        <w:r w:rsidRPr="00BB51E6">
          <w:rPr>
            <w:rStyle w:val="Hyperlink"/>
          </w:rPr>
          <w:t>http://csrc.nist.gov/publications/drafts/ir7904/draft_nistir_7904.pdf</w:t>
        </w:r>
      </w:hyperlink>
      <w:r>
        <w:t xml:space="preserve"> </w:t>
      </w:r>
    </w:p>
  </w:footnote>
  <w:footnote w:id="109">
    <w:p w14:paraId="2817D3B7" w14:textId="77777777" w:rsidR="008A5701" w:rsidRDefault="008A5701">
      <w:pPr>
        <w:pStyle w:val="FootnoteText"/>
      </w:pPr>
      <w:r w:rsidRPr="003A693D">
        <w:rPr>
          <w:rStyle w:val="FootnoteReference"/>
        </w:rPr>
        <w:footnoteRef/>
      </w:r>
      <w:r>
        <w:t xml:space="preserve"> Eg Heroku </w:t>
      </w:r>
      <w:hyperlink r:id="rId88" w:history="1">
        <w:r w:rsidRPr="00BB51E6">
          <w:rPr>
            <w:rStyle w:val="Hyperlink"/>
          </w:rPr>
          <w:t>http://gigaom.com/2013/04/25/heroku-comes-to-europe-but-data-protection-issues-remain/</w:t>
        </w:r>
      </w:hyperlink>
      <w:r>
        <w:t xml:space="preserve"> </w:t>
      </w:r>
    </w:p>
  </w:footnote>
  <w:footnote w:id="110">
    <w:p w14:paraId="3521EB26" w14:textId="77777777" w:rsidR="008A5701" w:rsidRDefault="008A5701">
      <w:pPr>
        <w:pStyle w:val="FootnoteText"/>
      </w:pPr>
      <w:r w:rsidRPr="003A693D">
        <w:rPr>
          <w:rStyle w:val="FootnoteReference"/>
        </w:rPr>
        <w:footnoteRef/>
      </w:r>
      <w:r>
        <w:t xml:space="preserve"> Eg “</w:t>
      </w:r>
      <w:r w:rsidRPr="009F032D">
        <w:t xml:space="preserve">It would need its own root DNS servers and its own designs for address allocation as well as a protocol to hand off traffic to the Internet at large… government funding and the network would require maintenance and - possibly </w:t>
      </w:r>
      <w:r>
        <w:t>–</w:t>
      </w:r>
      <w:r w:rsidRPr="009F032D">
        <w:t xml:space="preserve"> monitoring</w:t>
      </w:r>
      <w:r>
        <w:t xml:space="preserve"> </w:t>
      </w:r>
      <w:r w:rsidRPr="009F032D">
        <w:t>in the form of deep packet inspection just to ensure network efficiency</w:t>
      </w:r>
      <w:r>
        <w:t>”.</w:t>
      </w:r>
      <w:r w:rsidRPr="009F032D">
        <w:t xml:space="preserve"> </w:t>
      </w:r>
      <w:hyperlink r:id="rId89" w:history="1">
        <w:r w:rsidRPr="00BB51E6">
          <w:rPr>
            <w:rStyle w:val="Hyperlink"/>
          </w:rPr>
          <w:t>http://www.technewsworld.com/story/79286.html</w:t>
        </w:r>
      </w:hyperlink>
      <w:r>
        <w:t xml:space="preserve"> </w:t>
      </w:r>
    </w:p>
  </w:footnote>
  <w:footnote w:id="111">
    <w:p w14:paraId="7146D835" w14:textId="77777777" w:rsidR="008A5701" w:rsidRDefault="008A5701">
      <w:pPr>
        <w:pStyle w:val="FootnoteText"/>
      </w:pPr>
      <w:r w:rsidRPr="003A693D">
        <w:rPr>
          <w:rStyle w:val="FootnoteReference"/>
        </w:rPr>
        <w:footnoteRef/>
      </w:r>
      <w:r>
        <w:t xml:space="preserve"> </w:t>
      </w:r>
      <w:r w:rsidRPr="00471C50">
        <w:t>N 36</w:t>
      </w:r>
      <w:r>
        <w:t>. “</w:t>
      </w:r>
      <w:r w:rsidRPr="00E12D6D">
        <w:t>Deutsche Telekom could also have trouble getting rival broadband groups on board because they are wary of sharing network information</w:t>
      </w:r>
      <w:r>
        <w:t>”, and “</w:t>
      </w:r>
      <w:r w:rsidRPr="006B6006">
        <w:t>Others pointed out that Deutsche Telekom's preference for being paid by other Internet networks for carrying traffic to the end user, instead of "peering" agreements at no cost, clashed with the goal to keep traffic within Germany. It can be cheaper or free for German traffic to go through London or Amsterdam, where it can be intercepted by foreign spies.</w:t>
      </w:r>
      <w:r>
        <w:t xml:space="preserve">” (n </w:t>
      </w:r>
      <w:r>
        <w:fldChar w:fldCharType="begin"/>
      </w:r>
      <w:r>
        <w:instrText xml:space="preserve"> NOTEREF _Ref393740556 \h </w:instrText>
      </w:r>
      <w:r>
        <w:fldChar w:fldCharType="separate"/>
      </w:r>
      <w:ins w:id="338" w:author="Kuan Hon" w:date="2014-08-26T12:06:00Z">
        <w:r>
          <w:t>3</w:t>
        </w:r>
      </w:ins>
      <w:del w:id="339" w:author="Kuan Hon" w:date="2014-08-19T19:28:00Z">
        <w:r w:rsidDel="00AD166B">
          <w:delText>2</w:delText>
        </w:r>
      </w:del>
      <w:r>
        <w:fldChar w:fldCharType="end"/>
      </w:r>
      <w:r>
        <w:t>).</w:t>
      </w:r>
    </w:p>
  </w:footnote>
  <w:footnote w:id="112">
    <w:p w14:paraId="45E16D6D" w14:textId="77777777" w:rsidR="008A5701" w:rsidRDefault="008A5701">
      <w:pPr>
        <w:pStyle w:val="FootnoteText"/>
      </w:pPr>
      <w:r w:rsidRPr="003A693D">
        <w:rPr>
          <w:rStyle w:val="FootnoteReference"/>
        </w:rPr>
        <w:footnoteRef/>
      </w:r>
      <w:r>
        <w:t xml:space="preserve"> </w:t>
      </w:r>
      <w:hyperlink r:id="rId90" w:history="1">
        <w:r w:rsidRPr="00BB51E6">
          <w:rPr>
            <w:rStyle w:val="Hyperlink"/>
          </w:rPr>
          <w:t>http://ssrn.com/abstract=2460462</w:t>
        </w:r>
      </w:hyperlink>
      <w:r>
        <w:t xml:space="preserve"> </w:t>
      </w:r>
    </w:p>
  </w:footnote>
  <w:footnote w:id="113">
    <w:p w14:paraId="742FD852" w14:textId="77777777" w:rsidR="008A5701" w:rsidRDefault="008A5701">
      <w:pPr>
        <w:pStyle w:val="FootnoteText"/>
      </w:pPr>
      <w:r w:rsidRPr="003A693D">
        <w:rPr>
          <w:rStyle w:val="FootnoteReference"/>
        </w:rPr>
        <w:footnoteRef/>
      </w:r>
      <w:r>
        <w:t xml:space="preserve"> </w:t>
      </w:r>
      <w:hyperlink r:id="rId91" w:history="1">
        <w:r w:rsidRPr="004219D3">
          <w:rPr>
            <w:rStyle w:val="Hyperlink"/>
          </w:rPr>
          <w:t>http://www.nytimes.com/2014/06/17/business/international/british-spy-agencies-said-to-assert-broad-power-to-intercept-web-traffic.html</w:t>
        </w:r>
      </w:hyperlink>
      <w:r>
        <w:t xml:space="preserve"> </w:t>
      </w:r>
    </w:p>
  </w:footnote>
  <w:footnote w:id="114">
    <w:p w14:paraId="6A8AA6F1" w14:textId="77777777" w:rsidR="008A5701" w:rsidRDefault="008A5701">
      <w:pPr>
        <w:pStyle w:val="FootnoteText"/>
      </w:pPr>
      <w:r w:rsidRPr="003A693D">
        <w:rPr>
          <w:rStyle w:val="FootnoteReference"/>
        </w:rPr>
        <w:footnoteRef/>
      </w:r>
      <w:r>
        <w:t xml:space="preserve"> Such as foreign social networking services, even EU websites that incorporate scripts or plugins from foreign services - see part </w:t>
      </w:r>
      <w:r>
        <w:fldChar w:fldCharType="begin"/>
      </w:r>
      <w:r>
        <w:instrText xml:space="preserve"> REF _Ref393983680 \r \p \h </w:instrText>
      </w:r>
      <w:r>
        <w:fldChar w:fldCharType="separate"/>
      </w:r>
      <w:r>
        <w:t>1.2</w:t>
      </w:r>
      <w:r>
        <w:fldChar w:fldCharType="end"/>
      </w:r>
      <w:r>
        <w:t>.</w:t>
      </w:r>
    </w:p>
  </w:footnote>
  <w:footnote w:id="115">
    <w:p w14:paraId="64334DC8" w14:textId="77777777" w:rsidR="008A5701" w:rsidRDefault="008A5701">
      <w:pPr>
        <w:pStyle w:val="FootnoteText"/>
      </w:pPr>
      <w:r w:rsidRPr="003A693D">
        <w:rPr>
          <w:rStyle w:val="FootnoteReference"/>
        </w:rPr>
        <w:footnoteRef/>
      </w:r>
      <w:r>
        <w:t xml:space="preserve"> N </w:t>
      </w:r>
      <w:r>
        <w:fldChar w:fldCharType="begin"/>
      </w:r>
      <w:r>
        <w:instrText xml:space="preserve"> NOTEREF _Ref393809020 \h </w:instrText>
      </w:r>
      <w:r>
        <w:fldChar w:fldCharType="separate"/>
      </w:r>
      <w:ins w:id="342" w:author="Kuan Hon" w:date="2014-08-26T12:06:00Z">
        <w:r>
          <w:t>18</w:t>
        </w:r>
      </w:ins>
      <w:del w:id="343" w:author="Kuan Hon" w:date="2014-08-19T19:28:00Z">
        <w:r w:rsidDel="00AD166B">
          <w:delText>17</w:delText>
        </w:r>
      </w:del>
      <w:r>
        <w:fldChar w:fldCharType="end"/>
      </w:r>
      <w:r>
        <w:t>.</w:t>
      </w:r>
    </w:p>
  </w:footnote>
  <w:footnote w:id="116">
    <w:p w14:paraId="1F3BD085" w14:textId="77777777" w:rsidR="008A5701" w:rsidRDefault="008A5701" w:rsidP="00952068">
      <w:pPr>
        <w:pStyle w:val="FootnoteText"/>
      </w:pPr>
      <w:r w:rsidRPr="003A693D">
        <w:rPr>
          <w:rStyle w:val="FootnoteReference"/>
        </w:rPr>
        <w:footnoteRef/>
      </w:r>
      <w:r>
        <w:t xml:space="preserve"> </w:t>
      </w:r>
      <w:hyperlink r:id="rId92" w:history="1">
        <w:r w:rsidRPr="00BB51E6">
          <w:rPr>
            <w:rStyle w:val="Hyperlink"/>
          </w:rPr>
          <w:t>http://www.dw.de/deutsche-telekom-internet-data-made-in-germany-should-stay-in-germany/a-17165891</w:t>
        </w:r>
      </w:hyperlink>
    </w:p>
  </w:footnote>
  <w:footnote w:id="117">
    <w:p w14:paraId="54BB3025" w14:textId="77777777" w:rsidR="008A5701" w:rsidRDefault="008A5701">
      <w:pPr>
        <w:pStyle w:val="FootnoteText"/>
      </w:pPr>
      <w:r w:rsidRPr="003A693D">
        <w:rPr>
          <w:rStyle w:val="FootnoteReference"/>
        </w:rPr>
        <w:footnoteRef/>
      </w:r>
      <w:r>
        <w:t xml:space="preserve"> As stated by a DT spokesman regarding national routing: “</w:t>
      </w:r>
      <w:r w:rsidRPr="00DB0DE8">
        <w:t>Secret services of countries outside this area would then find it much more difficult to access this data traffic</w:t>
      </w:r>
      <w:r>
        <w:t xml:space="preserve">” (n </w:t>
      </w:r>
      <w:r>
        <w:fldChar w:fldCharType="begin"/>
      </w:r>
      <w:r>
        <w:instrText xml:space="preserve"> NOTEREF _Ref393986247 \h </w:instrText>
      </w:r>
      <w:r>
        <w:fldChar w:fldCharType="separate"/>
      </w:r>
      <w:ins w:id="345" w:author="Kuan Hon" w:date="2014-08-26T12:06:00Z">
        <w:r>
          <w:t>16</w:t>
        </w:r>
      </w:ins>
      <w:del w:id="346" w:author="Kuan Hon" w:date="2014-08-19T19:28:00Z">
        <w:r w:rsidDel="00AD166B">
          <w:delText>15</w:delText>
        </w:r>
      </w:del>
      <w:r>
        <w:fldChar w:fldCharType="end"/>
      </w:r>
      <w:r>
        <w:t xml:space="preserve">). Note that he did not say “impossible” – see also n </w:t>
      </w:r>
      <w:r>
        <w:fldChar w:fldCharType="begin"/>
      </w:r>
      <w:r>
        <w:instrText xml:space="preserve"> NOTEREF _Ref393889166 \h </w:instrText>
      </w:r>
      <w:r>
        <w:fldChar w:fldCharType="separate"/>
      </w:r>
      <w:ins w:id="347" w:author="Kuan Hon" w:date="2014-08-26T12:06:00Z">
        <w:r>
          <w:t>27</w:t>
        </w:r>
      </w:ins>
      <w:del w:id="348" w:author="Kuan Hon" w:date="2014-08-19T19:28:00Z">
        <w:r w:rsidDel="00AD166B">
          <w:delText>26</w:delText>
        </w:r>
      </w:del>
      <w:r>
        <w:fldChar w:fldCharType="end"/>
      </w:r>
      <w:r>
        <w:t>: “</w:t>
      </w:r>
      <w:r w:rsidRPr="00517B6E">
        <w:t xml:space="preserve">Routing German Internet traffic within Germany </w:t>
      </w:r>
      <w:r w:rsidRPr="00517B6E">
        <w:rPr>
          <w:rFonts w:cs="Arial"/>
        </w:rPr>
        <w:t>“</w:t>
      </w:r>
      <w:r w:rsidRPr="00517B6E">
        <w:t>makes it a little more difficult for the NSA to look into our data</w:t>
      </w:r>
      <w:r>
        <w:t>..</w:t>
      </w:r>
      <w:r w:rsidRPr="00517B6E">
        <w:t xml:space="preserve">. </w:t>
      </w:r>
      <w:r w:rsidRPr="00517B6E">
        <w:rPr>
          <w:rFonts w:cs="Arial"/>
        </w:rPr>
        <w:t>“</w:t>
      </w:r>
      <w:r>
        <w:t xml:space="preserve">But… </w:t>
      </w:r>
      <w:r w:rsidRPr="00517B6E">
        <w:t>The solution is not really technical. The solution is a political one</w:t>
      </w:r>
      <w:r>
        <w:t>”.</w:t>
      </w:r>
    </w:p>
  </w:footnote>
  <w:footnote w:id="118">
    <w:p w14:paraId="2C32CD44" w14:textId="77777777" w:rsidR="008A5701" w:rsidRDefault="008A5701">
      <w:pPr>
        <w:pStyle w:val="FootnoteText"/>
      </w:pPr>
      <w:r w:rsidRPr="003A693D">
        <w:rPr>
          <w:rStyle w:val="FootnoteReference"/>
        </w:rPr>
        <w:footnoteRef/>
      </w:r>
      <w:r>
        <w:t xml:space="preserve"> N </w:t>
      </w:r>
      <w:r>
        <w:fldChar w:fldCharType="begin"/>
      </w:r>
      <w:r>
        <w:instrText xml:space="preserve"> NOTEREF _Ref393987479 \h </w:instrText>
      </w:r>
      <w:r>
        <w:fldChar w:fldCharType="separate"/>
      </w:r>
      <w:ins w:id="349" w:author="Kuan Hon" w:date="2014-08-26T12:06:00Z">
        <w:r>
          <w:t>54</w:t>
        </w:r>
      </w:ins>
      <w:del w:id="350" w:author="Kuan Hon" w:date="2014-08-19T19:28:00Z">
        <w:r w:rsidDel="00AD166B">
          <w:delText>52</w:delText>
        </w:r>
      </w:del>
      <w:r>
        <w:fldChar w:fldCharType="end"/>
      </w:r>
      <w:r>
        <w:t>.</w:t>
      </w:r>
    </w:p>
  </w:footnote>
  <w:footnote w:id="119">
    <w:p w14:paraId="33F96AAB" w14:textId="77777777" w:rsidR="008A5701" w:rsidRDefault="008A5701" w:rsidP="00A933E6">
      <w:pPr>
        <w:pStyle w:val="FootnoteText"/>
      </w:pPr>
      <w:r w:rsidRPr="003A693D">
        <w:rPr>
          <w:rStyle w:val="FootnoteReference"/>
        </w:rPr>
        <w:footnoteRef/>
      </w:r>
      <w:r>
        <w:t xml:space="preserve"> N </w:t>
      </w:r>
      <w:r>
        <w:fldChar w:fldCharType="begin"/>
      </w:r>
      <w:r>
        <w:instrText xml:space="preserve"> NOTEREF _Ref393889166 \h </w:instrText>
      </w:r>
      <w:r>
        <w:fldChar w:fldCharType="separate"/>
      </w:r>
      <w:ins w:id="351" w:author="Kuan Hon" w:date="2014-08-26T12:06:00Z">
        <w:r>
          <w:t>27</w:t>
        </w:r>
      </w:ins>
      <w:del w:id="352" w:author="Kuan Hon" w:date="2014-08-19T19:28:00Z">
        <w:r w:rsidDel="00AD166B">
          <w:delText>26</w:delText>
        </w:r>
      </w:del>
      <w:r>
        <w:fldChar w:fldCharType="end"/>
      </w:r>
      <w:r>
        <w:t>.</w:t>
      </w:r>
    </w:p>
  </w:footnote>
  <w:footnote w:id="120">
    <w:p w14:paraId="027DE81C" w14:textId="77777777" w:rsidR="008A5701" w:rsidRDefault="008A5701">
      <w:pPr>
        <w:pStyle w:val="FootnoteText"/>
      </w:pPr>
      <w:r w:rsidRPr="003A693D">
        <w:rPr>
          <w:rStyle w:val="FootnoteReference"/>
        </w:rPr>
        <w:footnoteRef/>
      </w:r>
      <w:r>
        <w:t xml:space="preserve"> N </w:t>
      </w:r>
      <w:r>
        <w:fldChar w:fldCharType="begin"/>
      </w:r>
      <w:r>
        <w:instrText xml:space="preserve"> NOTEREF _Ref393740556 \h </w:instrText>
      </w:r>
      <w:r>
        <w:fldChar w:fldCharType="separate"/>
      </w:r>
      <w:ins w:id="353" w:author="Kuan Hon" w:date="2014-08-26T12:06:00Z">
        <w:r>
          <w:t>3</w:t>
        </w:r>
      </w:ins>
      <w:del w:id="354" w:author="Kuan Hon" w:date="2014-08-19T19:28:00Z">
        <w:r w:rsidDel="00AD166B">
          <w:delText>2</w:delText>
        </w:r>
      </w:del>
      <w:r>
        <w:fldChar w:fldCharType="end"/>
      </w:r>
      <w:r>
        <w:t>.</w:t>
      </w:r>
    </w:p>
  </w:footnote>
  <w:footnote w:id="121">
    <w:p w14:paraId="333E2050" w14:textId="77777777" w:rsidR="008A5701" w:rsidRDefault="008A5701">
      <w:pPr>
        <w:pStyle w:val="FootnoteText"/>
      </w:pPr>
      <w:r w:rsidRPr="003A693D">
        <w:rPr>
          <w:rStyle w:val="FootnoteReference"/>
        </w:rPr>
        <w:footnoteRef/>
      </w:r>
      <w:r>
        <w:t xml:space="preserve"> N </w:t>
      </w:r>
      <w:r>
        <w:fldChar w:fldCharType="begin"/>
      </w:r>
      <w:r>
        <w:instrText xml:space="preserve"> NOTEREF _Ref393986152 \h </w:instrText>
      </w:r>
      <w:r>
        <w:fldChar w:fldCharType="separate"/>
      </w:r>
      <w:ins w:id="355" w:author="Kuan Hon" w:date="2014-08-26T12:06:00Z">
        <w:r>
          <w:t>42</w:t>
        </w:r>
      </w:ins>
      <w:del w:id="356" w:author="Kuan Hon" w:date="2014-08-19T19:28:00Z">
        <w:r w:rsidDel="00AD166B">
          <w:delText>40</w:delText>
        </w:r>
      </w:del>
      <w:r>
        <w:fldChar w:fldCharType="end"/>
      </w:r>
      <w:r>
        <w:t>.</w:t>
      </w:r>
    </w:p>
  </w:footnote>
  <w:footnote w:id="122">
    <w:p w14:paraId="716A61FF" w14:textId="77777777" w:rsidR="008A5701" w:rsidRDefault="008A5701" w:rsidP="00A933E6">
      <w:pPr>
        <w:pStyle w:val="FootnoteText"/>
      </w:pPr>
      <w:r w:rsidRPr="003A693D">
        <w:rPr>
          <w:rStyle w:val="FootnoteReference"/>
        </w:rPr>
        <w:footnoteRef/>
      </w:r>
      <w:r>
        <w:t xml:space="preserve"> </w:t>
      </w:r>
      <w:r w:rsidRPr="00DC229C">
        <w:t>N 2</w:t>
      </w:r>
      <w:r>
        <w:t xml:space="preserve"> and </w:t>
      </w:r>
      <w:hyperlink r:id="rId93" w:history="1">
        <w:r w:rsidRPr="006C33E9">
          <w:rPr>
            <w:rStyle w:val="Hyperlink"/>
          </w:rPr>
          <w:t>http://www.wired.co.uk/news/archive/2014-02/06/tim-berners-lee-reclaim-the-web</w:t>
        </w:r>
      </w:hyperlink>
    </w:p>
  </w:footnote>
  <w:footnote w:id="123">
    <w:p w14:paraId="193E68AD" w14:textId="77777777" w:rsidR="008A5701" w:rsidRPr="000535F8" w:rsidRDefault="008A5701">
      <w:pPr>
        <w:pStyle w:val="FootnoteText"/>
      </w:pPr>
      <w:r w:rsidRPr="003A693D">
        <w:rPr>
          <w:rStyle w:val="FootnoteReference"/>
        </w:rPr>
        <w:footnoteRef/>
      </w:r>
      <w:r>
        <w:t xml:space="preserve"> </w:t>
      </w:r>
      <w:hyperlink r:id="rId94" w:history="1">
        <w:r w:rsidRPr="00BB51E6">
          <w:rPr>
            <w:rStyle w:val="Hyperlink"/>
          </w:rPr>
          <w:t>http://www.npr.org/blogs/parallels/2013/10/16/232181204/are-we-moving-to-a-world-with-more-online-surveillance</w:t>
        </w:r>
      </w:hyperlink>
      <w:r>
        <w:t xml:space="preserve"> </w:t>
      </w:r>
    </w:p>
  </w:footnote>
  <w:footnote w:id="124">
    <w:p w14:paraId="0A428433" w14:textId="77777777" w:rsidR="008A5701" w:rsidRDefault="008A5701" w:rsidP="00077CBC">
      <w:pPr>
        <w:pStyle w:val="FootnoteText"/>
      </w:pPr>
      <w:r w:rsidRPr="003A693D">
        <w:rPr>
          <w:rStyle w:val="FootnoteReference"/>
        </w:rPr>
        <w:footnoteRef/>
      </w:r>
      <w:r>
        <w:t xml:space="preserve"> </w:t>
      </w:r>
      <w:hyperlink r:id="rId95" w:history="1">
        <w:r w:rsidRPr="006C33E9">
          <w:rPr>
            <w:rStyle w:val="Hyperlink"/>
          </w:rPr>
          <w:t>http://ec.europa.eu/justice/fundamental-rights/charter/</w:t>
        </w:r>
      </w:hyperlink>
      <w:r>
        <w:t>.</w:t>
      </w:r>
    </w:p>
  </w:footnote>
  <w:footnote w:id="125">
    <w:p w14:paraId="34D659B7" w14:textId="77777777" w:rsidR="008A5701" w:rsidRDefault="008A5701">
      <w:pPr>
        <w:pStyle w:val="FootnoteText"/>
      </w:pPr>
      <w:r w:rsidRPr="003A693D">
        <w:rPr>
          <w:rStyle w:val="FootnoteReference"/>
        </w:rPr>
        <w:footnoteRef/>
      </w:r>
      <w:r>
        <w:t xml:space="preserve"> I</w:t>
      </w:r>
      <w:r w:rsidRPr="00006A2E">
        <w:t>ronically</w:t>
      </w:r>
      <w:r>
        <w:t>, this is</w:t>
      </w:r>
      <w:r w:rsidRPr="00006A2E">
        <w:t xml:space="preserve"> exactly what EU telecoms law currently does, because </w:t>
      </w:r>
      <w:r>
        <w:t xml:space="preserve">Member States </w:t>
      </w:r>
      <w:r w:rsidRPr="00006A2E">
        <w:t xml:space="preserve">have not accepted </w:t>
      </w:r>
      <w:r>
        <w:t>the “</w:t>
      </w:r>
      <w:r w:rsidRPr="00006A2E">
        <w:t>country of origin</w:t>
      </w:r>
      <w:r>
        <w:t>”</w:t>
      </w:r>
      <w:r w:rsidRPr="00006A2E">
        <w:t xml:space="preserve"> principle</w:t>
      </w:r>
      <w:r>
        <w:t>, whereby a provider is to be regulated by a single Member State, that from which it originates.</w:t>
      </w:r>
    </w:p>
  </w:footnote>
  <w:footnote w:id="126">
    <w:p w14:paraId="1E3C9C5F" w14:textId="77777777" w:rsidR="008A5701" w:rsidRDefault="008A5701" w:rsidP="00A933E6">
      <w:pPr>
        <w:pStyle w:val="FootnoteText"/>
      </w:pPr>
      <w:r w:rsidRPr="003A693D">
        <w:rPr>
          <w:rStyle w:val="FootnoteReference"/>
        </w:rPr>
        <w:footnoteRef/>
      </w:r>
      <w:r>
        <w:t xml:space="preserve"> </w:t>
      </w:r>
      <w:hyperlink r:id="rId96" w:history="1">
        <w:r w:rsidRPr="00BB51E6">
          <w:rPr>
            <w:rStyle w:val="Hyperlink"/>
          </w:rPr>
          <w:t>http://www.dw.de/no-welcome-for-deutsche-telekom-national-internet-plans-from-eu-commission/a-17219111</w:t>
        </w:r>
      </w:hyperlink>
      <w:r>
        <w:t xml:space="preserve"> </w:t>
      </w:r>
    </w:p>
  </w:footnote>
  <w:footnote w:id="127">
    <w:p w14:paraId="1647A8A7" w14:textId="77777777" w:rsidR="008A5701" w:rsidRDefault="008A5701">
      <w:pPr>
        <w:pStyle w:val="FootnoteText"/>
      </w:pPr>
      <w:r w:rsidRPr="003A693D">
        <w:rPr>
          <w:rStyle w:val="FootnoteReference"/>
        </w:rPr>
        <w:footnoteRef/>
      </w:r>
      <w:r>
        <w:t xml:space="preserve"> N </w:t>
      </w:r>
      <w:r>
        <w:fldChar w:fldCharType="begin"/>
      </w:r>
      <w:r>
        <w:instrText xml:space="preserve"> NOTEREF _Ref394664850 \h </w:instrText>
      </w:r>
      <w:r>
        <w:fldChar w:fldCharType="separate"/>
      </w:r>
      <w:ins w:id="357" w:author="Kuan Hon" w:date="2014-08-26T12:06:00Z">
        <w:r>
          <w:t>13</w:t>
        </w:r>
      </w:ins>
      <w:del w:id="358" w:author="Kuan Hon" w:date="2014-08-19T19:28:00Z">
        <w:r w:rsidDel="00AD166B">
          <w:delText>12</w:delText>
        </w:r>
      </w:del>
      <w:r>
        <w:fldChar w:fldCharType="end"/>
      </w:r>
      <w:r>
        <w:t>.</w:t>
      </w:r>
    </w:p>
  </w:footnote>
  <w:footnote w:id="128">
    <w:p w14:paraId="561DD4BA" w14:textId="77777777" w:rsidR="008A5701" w:rsidRDefault="008A5701">
      <w:pPr>
        <w:pStyle w:val="FootnoteText"/>
      </w:pPr>
      <w:r w:rsidRPr="003A693D">
        <w:rPr>
          <w:rStyle w:val="FootnoteReference"/>
        </w:rPr>
        <w:footnoteRef/>
      </w:r>
      <w:r>
        <w:t xml:space="preserve"> N </w:t>
      </w:r>
      <w:r>
        <w:fldChar w:fldCharType="begin"/>
      </w:r>
      <w:r>
        <w:instrText xml:space="preserve"> NOTEREF _Ref394667689 \h </w:instrText>
      </w:r>
      <w:r>
        <w:fldChar w:fldCharType="separate"/>
      </w:r>
      <w:ins w:id="359" w:author="Kuan Hon" w:date="2014-08-26T12:06:00Z">
        <w:r>
          <w:t>46</w:t>
        </w:r>
      </w:ins>
      <w:del w:id="360" w:author="Kuan Hon" w:date="2014-08-19T19:28:00Z">
        <w:r w:rsidDel="00AD166B">
          <w:delText>44</w:delText>
        </w:r>
      </w:del>
      <w:r>
        <w:fldChar w:fldCharType="end"/>
      </w:r>
      <w:r>
        <w:t>.</w:t>
      </w:r>
    </w:p>
  </w:footnote>
  <w:footnote w:id="129">
    <w:p w14:paraId="5176B70A" w14:textId="77777777" w:rsidR="008A5701" w:rsidRDefault="008A5701">
      <w:pPr>
        <w:pStyle w:val="FootnoteText"/>
      </w:pPr>
      <w:r w:rsidRPr="003A693D">
        <w:rPr>
          <w:rStyle w:val="FootnoteReference"/>
        </w:rPr>
        <w:footnoteRef/>
      </w:r>
      <w:r>
        <w:t xml:space="preserve"> </w:t>
      </w:r>
      <w:hyperlink r:id="rId97" w:history="1">
        <w:r w:rsidRPr="006C33E9">
          <w:rPr>
            <w:rStyle w:val="Hyperlink"/>
          </w:rPr>
          <w:t>http://gigaom.com/2014/02/17/after-us-squashes-no-spy-hopes-european-leaders-discuss-ways-to-protect-citizens-data/</w:t>
        </w:r>
      </w:hyperlink>
      <w:r>
        <w:t>.</w:t>
      </w:r>
    </w:p>
  </w:footnote>
  <w:footnote w:id="130">
    <w:p w14:paraId="5258E1CF" w14:textId="77777777" w:rsidR="008A5701" w:rsidRDefault="008A5701" w:rsidP="00320905">
      <w:pPr>
        <w:pStyle w:val="FootnoteText"/>
      </w:pPr>
      <w:r w:rsidRPr="003A693D">
        <w:rPr>
          <w:rStyle w:val="FootnoteReference"/>
        </w:rPr>
        <w:footnoteRef/>
      </w:r>
      <w:r>
        <w:t xml:space="preserve"> Germany’s Chancellor Merkel has said US internet companies must abide by German laws and tell officials what they are doing with citizens' data. "Germany will make clear that we want internet firms to tell us in Europe who they are giving data to”. </w:t>
      </w:r>
      <w:hyperlink r:id="rId98" w:history="1">
        <w:r w:rsidRPr="006C33E9">
          <w:rPr>
            <w:rStyle w:val="Hyperlink"/>
          </w:rPr>
          <w:t>http://www.wired.co.uk/news/archive/2013-07/15/angela-merkel-prism</w:t>
        </w:r>
      </w:hyperlink>
      <w:r>
        <w:t xml:space="preserve"> </w:t>
      </w:r>
    </w:p>
  </w:footnote>
  <w:footnote w:id="131">
    <w:p w14:paraId="36DBA09C" w14:textId="77777777" w:rsidR="008A5701" w:rsidRDefault="008A5701">
      <w:pPr>
        <w:pStyle w:val="FootnoteText"/>
      </w:pPr>
      <w:r w:rsidRPr="003A693D">
        <w:rPr>
          <w:rStyle w:val="FootnoteReference"/>
        </w:rPr>
        <w:footnoteRef/>
      </w:r>
      <w:r>
        <w:t xml:space="preserve"> Illustrating difficulties with understanding what laws require in relation to physical data location, in a case striking down the EU Data Retention Directive as contrary to fundamental rights due to its wide scope and lack of provision for appropriate safeguards, the Court of Justice of the EU stated (para 68):</w:t>
      </w:r>
    </w:p>
    <w:p w14:paraId="22AD556B" w14:textId="77777777" w:rsidR="008A5701" w:rsidRDefault="008A5701" w:rsidP="00E235F8">
      <w:pPr>
        <w:pStyle w:val="Footnotequote"/>
      </w:pPr>
      <w:r w:rsidRPr="00E235F8">
        <w:t>“it should be added that that directive does not require the data in question to be retained within the European Union, with the result that it cannot be held that the control, explicitly required by Article 8(3) of the Charter, by an independent authority of compliance with the requirements of protection and security, as referred to in the two previous paragraphs, is fully ensured. Such a control, carried out on the basis of EU law, is an essential component of the protection of individuals with regard to the processing of personal data”</w:t>
      </w:r>
      <w:r>
        <w:t>.</w:t>
      </w:r>
    </w:p>
    <w:p w14:paraId="6EB2AE0E" w14:textId="77777777" w:rsidR="008A5701" w:rsidRPr="00841763" w:rsidRDefault="008A5701" w:rsidP="00841763">
      <w:pPr>
        <w:pStyle w:val="FootnoteText"/>
      </w:pPr>
      <w:r>
        <w:t xml:space="preserve">This unclear passage has seen different interpretations, eg that such data cannot be retained outside the EU because (in the court’s view) it could not be controlled by an independent authority in that situation, or that (our preferred interpretation) such data </w:t>
      </w:r>
      <w:r>
        <w:rPr>
          <w:i/>
        </w:rPr>
        <w:t>can</w:t>
      </w:r>
      <w:r>
        <w:t xml:space="preserve"> be retained outside the EU provided that it is subject to such independent supervision, which could be by a non-EU authority such as the US Federal Trade Commission.</w:t>
      </w:r>
    </w:p>
  </w:footnote>
  <w:footnote w:id="132">
    <w:p w14:paraId="57CC342A" w14:textId="77777777" w:rsidR="008A5701" w:rsidRDefault="008A5701" w:rsidP="00846740">
      <w:pPr>
        <w:pStyle w:val="FootnoteText"/>
      </w:pPr>
      <w:r w:rsidRPr="003A693D">
        <w:rPr>
          <w:rStyle w:val="FootnoteReference"/>
        </w:rPr>
        <w:footnoteRef/>
      </w:r>
      <w:r>
        <w:t xml:space="preserve"> For example, the </w:t>
      </w:r>
      <w:r w:rsidRPr="00846740">
        <w:t>Audiovisual Media Services Directive</w:t>
      </w:r>
      <w:r>
        <w:t xml:space="preserve"> introduces a concept of “European works”, and regulates works falling within that definition. </w:t>
      </w:r>
      <w:r>
        <w:fldChar w:fldCharType="begin"/>
      </w:r>
      <w:r>
        <w:instrText xml:space="preserve"> HYPERLINK "http://eur-lex.europa.eu/legal-content/EN/TXT/HTML/?uri=CELEX:32010L0013&amp;rid=1" </w:instrText>
      </w:r>
      <w:r>
        <w:fldChar w:fldCharType="separate"/>
      </w:r>
      <w:r w:rsidRPr="006C33E9">
        <w:rPr>
          <w:rStyle w:val="Hyperlink"/>
        </w:rPr>
        <w:t>http://eur-lex.europa.eu/legal-content/EN/TXT/HTML/?uri=CELEX:32010L</w:t>
      </w:r>
      <w:r>
        <w:rPr>
          <w:rStyle w:val="Hyperlink"/>
        </w:rPr>
        <w:fldChar w:fldCharType="begin"/>
      </w:r>
      <w:r>
        <w:rPr>
          <w:rStyle w:val="Hyperlink"/>
        </w:rPr>
        <w:instrText xml:space="preserve"> NOTEREF _Ref394601635 \h </w:instrText>
      </w:r>
      <w:r>
        <w:rPr>
          <w:rStyle w:val="Hyperlink"/>
        </w:rPr>
      </w:r>
      <w:r>
        <w:rPr>
          <w:rStyle w:val="Hyperlink"/>
        </w:rPr>
        <w:fldChar w:fldCharType="separate"/>
      </w:r>
      <w:ins w:id="361" w:author="Kuan Hon" w:date="2014-08-26T12:06:00Z">
        <w:r>
          <w:rPr>
            <w:rStyle w:val="Hyperlink"/>
          </w:rPr>
          <w:t>47</w:t>
        </w:r>
      </w:ins>
      <w:del w:id="362"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\h </w:instrText>
      </w:r>
      <w:r>
        <w:rPr>
          <w:rStyle w:val="Hyperlink"/>
        </w:rPr>
      </w:r>
      <w:r>
        <w:rPr>
          <w:rStyle w:val="Hyperlink"/>
        </w:rPr>
        <w:fldChar w:fldCharType="separate"/>
      </w:r>
      <w:ins w:id="363" w:author="Kuan Hon" w:date="2014-08-26T12:06:00Z">
        <w:r>
          <w:rPr>
            <w:rStyle w:val="Hyperlink"/>
          </w:rPr>
          <w:t>47</w:t>
        </w:r>
      </w:ins>
      <w:del w:id="364"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5" w:author="Kuan Hon" w:date="2014-08-26T12:06:00Z">
        <w:r>
          <w:rPr>
            <w:rStyle w:val="Hyperlink"/>
          </w:rPr>
          <w:t>47</w:t>
        </w:r>
      </w:ins>
      <w:del w:id="366"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7" w:author="Kuan Hon" w:date="2014-08-26T12:06:00Z">
        <w:r>
          <w:rPr>
            <w:rStyle w:val="Hyperlink"/>
          </w:rPr>
          <w:t>47</w:t>
        </w:r>
      </w:ins>
      <w:del w:id="368" w:author="Kuan Hon" w:date="2014-08-19T19:28:00Z">
        <w:r w:rsidDel="00AD166B">
          <w:rPr>
            <w:rStyle w:val="Hyperlink"/>
          </w:rPr>
          <w:delText>45</w:delText>
        </w:r>
      </w:del>
      <w:r>
        <w:rPr>
          <w:rStyle w:val="Hyperlink"/>
        </w:rPr>
        <w:fldChar w:fldCharType="end"/>
      </w:r>
      <w:r>
        <w:rPr>
          <w:rStyle w:val="Hyperlink"/>
        </w:rPr>
        <w:fldChar w:fldCharType="begin"/>
      </w:r>
      <w:r>
        <w:rPr>
          <w:rStyle w:val="Hyperlink"/>
        </w:rPr>
        <w:instrText xml:space="preserve"> NOTEREF _Ref394601635 </w:instrText>
      </w:r>
      <w:r>
        <w:rPr>
          <w:rStyle w:val="Hyperlink"/>
        </w:rPr>
        <w:fldChar w:fldCharType="separate"/>
      </w:r>
      <w:ins w:id="369" w:author="Kuan Hon" w:date="2014-08-26T12:06:00Z">
        <w:r>
          <w:rPr>
            <w:rStyle w:val="Hyperlink"/>
          </w:rPr>
          <w:t>47</w:t>
        </w:r>
      </w:ins>
      <w:del w:id="370" w:author="Kuan Hon" w:date="2014-08-19T19:28:00Z">
        <w:r w:rsidDel="00AD166B">
          <w:rPr>
            <w:rStyle w:val="Hyperlink"/>
          </w:rPr>
          <w:delText>45</w:delText>
        </w:r>
      </w:del>
      <w:r>
        <w:rPr>
          <w:rStyle w:val="Hyperlink"/>
        </w:rPr>
        <w:fldChar w:fldCharType="end"/>
      </w:r>
      <w:r w:rsidRPr="006C33E9">
        <w:rPr>
          <w:rStyle w:val="Hyperlink"/>
        </w:rPr>
        <w:t>0013&amp;rid=1</w:t>
      </w:r>
      <w:r>
        <w:rPr>
          <w:rStyle w:val="Hyperlink"/>
        </w:rPr>
        <w:fldChar w:fldCharType="end"/>
      </w:r>
      <w:r>
        <w:t>.</w:t>
      </w:r>
    </w:p>
  </w:footnote>
  <w:footnote w:id="133">
    <w:p w14:paraId="4FFA0A72" w14:textId="77777777" w:rsidR="008A5701" w:rsidRDefault="008A5701" w:rsidP="00907752">
      <w:pPr>
        <w:pStyle w:val="FootnoteText"/>
      </w:pPr>
      <w:r w:rsidRPr="003A693D">
        <w:rPr>
          <w:rStyle w:val="FootnoteReference"/>
        </w:rPr>
        <w:footnoteRef/>
      </w:r>
      <w:r>
        <w:t xml:space="preserve"> The draft Data Protection Regulation refers to personal data of “residents” of Member States or data subjects “residing” in the EU, which concept is undefined and will be discussed in a forthcoming Cloud Legal Project paper </w:t>
      </w:r>
      <w:hyperlink r:id="rId99" w:history="1">
        <w:r w:rsidRPr="006C33E9">
          <w:rPr>
            <w:rStyle w:val="Hyperlink"/>
          </w:rPr>
          <w:t>http://cloudlegalproject.org</w:t>
        </w:r>
      </w:hyperlink>
      <w:r>
        <w:t>.</w:t>
      </w:r>
    </w:p>
  </w:footnote>
  <w:footnote w:id="134">
    <w:p w14:paraId="466F936D" w14:textId="77777777" w:rsidR="008A5701" w:rsidRDefault="008A5701">
      <w:pPr>
        <w:pStyle w:val="FootnoteText"/>
      </w:pPr>
      <w:r w:rsidRPr="003A693D">
        <w:rPr>
          <w:rStyle w:val="FootnoteReference"/>
        </w:rPr>
        <w:footnoteRef/>
      </w:r>
      <w:r>
        <w:t xml:space="preserve"> </w:t>
      </w:r>
      <w:hyperlink r:id="rId100" w:history="1">
        <w:r w:rsidRPr="00BB51E6">
          <w:rPr>
            <w:rStyle w:val="Hyperlink"/>
          </w:rPr>
          <w:t>http://www.reuters.com/article/2014/03/19/us-brazil-internet-idUSBREA2I03O20140319</w:t>
        </w:r>
      </w:hyperlink>
      <w:r>
        <w:t xml:space="preserve">. </w:t>
      </w:r>
    </w:p>
  </w:footnote>
  <w:footnote w:id="135">
    <w:p w14:paraId="41779889" w14:textId="77777777" w:rsidR="008A5701" w:rsidRDefault="008A5701">
      <w:pPr>
        <w:pStyle w:val="FootnoteText"/>
      </w:pPr>
      <w:r w:rsidRPr="003A693D">
        <w:rPr>
          <w:rStyle w:val="FootnoteReference"/>
        </w:rPr>
        <w:footnoteRef/>
      </w:r>
      <w:r>
        <w:t xml:space="preserve"> </w:t>
      </w:r>
      <w:hyperlink r:id="rId101" w:history="1">
        <w:r w:rsidRPr="00BB51E6">
          <w:rPr>
            <w:rStyle w:val="Hyperlink"/>
          </w:rPr>
          <w:t>http://www.scl.org/site.aspx?i=ed35439</w:t>
        </w:r>
      </w:hyperlink>
      <w:r>
        <w:t xml:space="preserve"> text to fn 7-8.</w:t>
      </w:r>
    </w:p>
  </w:footnote>
  <w:footnote w:id="136">
    <w:p w14:paraId="242394BE" w14:textId="77777777" w:rsidR="008A5701" w:rsidRDefault="008A5701" w:rsidP="007C54F1">
      <w:pPr>
        <w:pStyle w:val="FootnoteText"/>
      </w:pPr>
      <w:r w:rsidRPr="003A693D">
        <w:rPr>
          <w:rStyle w:val="FootnoteReference"/>
        </w:rPr>
        <w:footnoteRef/>
      </w:r>
      <w:r>
        <w:t xml:space="preserve"> </w:t>
      </w:r>
      <w:r w:rsidRPr="00535EC4">
        <w:t>n 39</w:t>
      </w:r>
      <w:r>
        <w:t>.</w:t>
      </w:r>
    </w:p>
  </w:footnote>
  <w:footnote w:id="137">
    <w:p w14:paraId="040DEFC1" w14:textId="77777777" w:rsidR="008A5701" w:rsidRPr="00FF0430" w:rsidRDefault="008A5701">
      <w:pPr>
        <w:pStyle w:val="FootnoteText"/>
        <w:rPr>
          <w:lang w:val="en-US"/>
        </w:rPr>
      </w:pPr>
      <w:r w:rsidRPr="003A693D">
        <w:rPr>
          <w:rStyle w:val="FootnoteReference"/>
        </w:rPr>
        <w:footnoteRef/>
      </w:r>
      <w:r>
        <w:t xml:space="preserve"> </w:t>
      </w:r>
      <w:r>
        <w:rPr>
          <w:lang w:val="en-US"/>
        </w:rPr>
        <w:t xml:space="preserve">n </w:t>
      </w:r>
      <w:r>
        <w:rPr>
          <w:lang w:val="en-US"/>
        </w:rPr>
        <w:fldChar w:fldCharType="begin"/>
      </w:r>
      <w:r>
        <w:rPr>
          <w:lang w:val="en-US"/>
        </w:rPr>
        <w:instrText xml:space="preserve"> NOTEREF _Ref394601635 </w:instrText>
      </w:r>
      <w:r>
        <w:rPr>
          <w:lang w:val="en-US"/>
        </w:rPr>
        <w:fldChar w:fldCharType="separate"/>
      </w:r>
      <w:ins w:id="373" w:author="Kuan Hon" w:date="2014-08-26T12:06:00Z">
        <w:r>
          <w:rPr>
            <w:lang w:val="en-US"/>
          </w:rPr>
          <w:t>47</w:t>
        </w:r>
      </w:ins>
      <w:del w:id="374" w:author="Kuan Hon" w:date="2014-08-19T19:28:00Z">
        <w:r w:rsidDel="00AD166B">
          <w:rPr>
            <w:lang w:val="en-US"/>
          </w:rPr>
          <w:delText>45</w:delText>
        </w:r>
      </w:del>
      <w:r>
        <w:rPr>
          <w:lang w:val="en-US"/>
        </w:rPr>
        <w:fldChar w:fldCharType="end"/>
      </w:r>
      <w:r>
        <w:rPr>
          <w:lang w:val="en-US"/>
        </w:rPr>
        <w:t>, paras 55-56.</w:t>
      </w:r>
    </w:p>
  </w:footnote>
  <w:footnote w:id="138">
    <w:p w14:paraId="25B37178" w14:textId="77777777" w:rsidR="008A5701" w:rsidRDefault="008A5701">
      <w:pPr>
        <w:pStyle w:val="FootnoteText"/>
      </w:pPr>
      <w:r w:rsidRPr="003A693D">
        <w:rPr>
          <w:rStyle w:val="FootnoteReference"/>
        </w:rPr>
        <w:footnoteRef/>
      </w:r>
      <w:r>
        <w:t xml:space="preserve"> Whether jurisdiction claimed by a country is </w:t>
      </w:r>
      <w:r w:rsidRPr="00280301">
        <w:rPr>
          <w:i/>
        </w:rPr>
        <w:t>effectively</w:t>
      </w:r>
      <w:r>
        <w:t xml:space="preserve"> enforceable in practice is a different issue, particularly when it attempts to apply its laws extraterritorially (ibid, text to fn 35). Extraterritoriality is discussed further below.</w:t>
      </w:r>
    </w:p>
  </w:footnote>
  <w:footnote w:id="139">
    <w:p w14:paraId="7014BE77" w14:textId="77777777" w:rsidR="008A5701" w:rsidRDefault="008A5701">
      <w:pPr>
        <w:pStyle w:val="FootnoteText"/>
      </w:pPr>
      <w:r w:rsidRPr="003A693D">
        <w:rPr>
          <w:rStyle w:val="FootnoteReference"/>
        </w:rPr>
        <w:footnoteRef/>
      </w:r>
      <w:r>
        <w:t xml:space="preserve"> Such as the US warrants and Brazilian court orders against Microsoft and Google – n </w:t>
      </w:r>
      <w:r>
        <w:fldChar w:fldCharType="begin"/>
      </w:r>
      <w:r>
        <w:instrText xml:space="preserve"> NOTEREF _Ref394686067 \h </w:instrText>
      </w:r>
      <w:r>
        <w:fldChar w:fldCharType="separate"/>
      </w:r>
      <w:ins w:id="379" w:author="Kuan Hon" w:date="2014-08-26T12:06:00Z">
        <w:r>
          <w:t>101</w:t>
        </w:r>
      </w:ins>
      <w:del w:id="380" w:author="Kuan Hon" w:date="2014-08-19T19:28:00Z">
        <w:r w:rsidDel="00AD166B">
          <w:delText>94</w:delText>
        </w:r>
      </w:del>
      <w:r>
        <w:fldChar w:fldCharType="end"/>
      </w:r>
      <w:r>
        <w:t>.</w:t>
      </w:r>
    </w:p>
  </w:footnote>
  <w:footnote w:id="140">
    <w:p w14:paraId="66DBCC12" w14:textId="77777777" w:rsidR="008A5701" w:rsidRDefault="008A5701" w:rsidP="00163E92">
      <w:pPr>
        <w:pStyle w:val="FootnoteText"/>
      </w:pPr>
      <w:r w:rsidRPr="003A693D">
        <w:rPr>
          <w:rStyle w:val="FootnoteReference"/>
        </w:rPr>
        <w:footnoteRef/>
      </w:r>
      <w:r>
        <w:t xml:space="preserve"> Eg, Google generates revenue by displaying advertisements to Gmail users that are targeted based on the content of their emails; if emails were encrypted so that Google’s software could not “understand” their content, Google’s ability to monetise user content in this way would be reduced.. However, Google and other cloud providers are increasingly encrypting data and communications links following the Snowden revelations, prompted by the perhaps greater spectre of lost business from non-US customers distrustful of whether their data are safe from US intelligence agencies’ “snooping”. Eg </w:t>
      </w:r>
      <w:hyperlink r:id="rId102" w:history="1">
        <w:r w:rsidRPr="00BB51E6">
          <w:rPr>
            <w:rStyle w:val="Hyperlink"/>
          </w:rPr>
          <w:t>http://rt.com/usa/163600-google-encryption-tool-nsa/</w:t>
        </w:r>
      </w:hyperlink>
      <w:r>
        <w:t xml:space="preserve"> </w:t>
      </w:r>
    </w:p>
  </w:footnote>
  <w:footnote w:id="141">
    <w:p w14:paraId="1930BDA9" w14:textId="77777777" w:rsidR="008A5701" w:rsidRDefault="008A5701" w:rsidP="00E15CB9">
      <w:pPr>
        <w:pStyle w:val="FootnoteText"/>
        <w:rPr>
          <w:ins w:id="410" w:author="J" w:date="2014-08-13T14:14:00Z"/>
        </w:rPr>
      </w:pPr>
      <w:ins w:id="411" w:author="J" w:date="2014-08-13T14:14:00Z">
        <w:r w:rsidRPr="003A693D">
          <w:rPr>
            <w:rStyle w:val="FootnoteReference"/>
          </w:rPr>
          <w:footnoteRef/>
        </w:r>
        <w:r>
          <w:t xml:space="preserve"> In conjunction with CloudSafetyNet: End-to-end application security in the cloud” EPSRC Jan 2013 - Dec 2015 </w:t>
        </w:r>
      </w:ins>
      <w:ins w:id="412" w:author="Kuan Hon" w:date="2014-08-19T19:41:00Z">
        <w:r>
          <w:fldChar w:fldCharType="begin"/>
        </w:r>
        <w:r>
          <w:instrText xml:space="preserve"> HYPERLINK "</w:instrText>
        </w:r>
      </w:ins>
      <w:ins w:id="413" w:author="J" w:date="2014-08-13T14:14:00Z">
        <w:r w:rsidRPr="00CC0617">
          <w:instrText>http://</w:instrText>
        </w:r>
        <w:r>
          <w:instrText>www.cl.cam.ac.uk/research/srg/opera/projects/csn</w:instrText>
        </w:r>
      </w:ins>
      <w:ins w:id="414" w:author="Kuan Hon" w:date="2014-08-19T19:41:00Z">
        <w:r>
          <w:instrText xml:space="preserve">" </w:instrText>
        </w:r>
        <w:r>
          <w:fldChar w:fldCharType="separate"/>
        </w:r>
      </w:ins>
      <w:ins w:id="415" w:author="J" w:date="2014-08-13T14:14:00Z">
        <w:r w:rsidRPr="00383DF5">
          <w:rPr>
            <w:rStyle w:val="Hyperlink"/>
          </w:rPr>
          <w:t>http://www.cl.cam.ac.uk/research/srg/opera/projects/csn</w:t>
        </w:r>
      </w:ins>
      <w:ins w:id="416" w:author="Kuan Hon" w:date="2014-08-19T19:41:00Z">
        <w:r>
          <w:fldChar w:fldCharType="end"/>
        </w:r>
      </w:ins>
      <w:ins w:id="417" w:author="J" w:date="2014-08-13T14:14:00Z">
        <w:del w:id="418" w:author="Kuan Hon" w:date="2014-08-19T19:41:00Z">
          <w:r w:rsidDel="00F94B9A">
            <w:delText xml:space="preserve"> </w:delText>
          </w:r>
        </w:del>
        <w:r>
          <w:t>.</w:t>
        </w:r>
      </w:ins>
    </w:p>
  </w:footnote>
  <w:footnote w:id="142">
    <w:p w14:paraId="7DE8BE2E" w14:textId="77777777" w:rsidR="008A5701" w:rsidDel="00E15CB9" w:rsidRDefault="008A5701" w:rsidP="00CC0617">
      <w:pPr>
        <w:pStyle w:val="FootnoteText"/>
        <w:rPr>
          <w:ins w:id="453" w:author="Jean Bacon" w:date="2014-08-07T10:19:00Z"/>
          <w:del w:id="454" w:author="J" w:date="2014-08-13T14:14:00Z"/>
        </w:rPr>
      </w:pPr>
      <w:ins w:id="455" w:author="Jean Bacon" w:date="2014-08-07T10:19:00Z">
        <w:del w:id="456" w:author="J" w:date="2014-08-13T14:14:00Z">
          <w:r w:rsidRPr="003A693D" w:rsidDel="00E15CB9">
            <w:rPr>
              <w:rStyle w:val="FootnoteReference"/>
            </w:rPr>
            <w:footnoteRef/>
          </w:r>
        </w:del>
      </w:ins>
      <w:ins w:id="457" w:author="Jean Bacon" w:date="2014-08-07T10:20:00Z">
        <w:del w:id="458" w:author="J" w:date="2014-08-13T14:14:00Z">
          <w:r w:rsidDel="00E15CB9">
            <w:delText xml:space="preserve"> CloudSafetyNet: End-to-end application security in the cloud” </w:delText>
          </w:r>
        </w:del>
      </w:ins>
      <w:ins w:id="459" w:author="Jean Bacon" w:date="2014-08-07T10:24:00Z">
        <w:del w:id="460" w:author="J" w:date="2014-08-13T14:14:00Z">
          <w:r w:rsidDel="00E15CB9">
            <w:delText>EPSRC Jan 2013</w:delText>
          </w:r>
        </w:del>
      </w:ins>
      <w:ins w:id="461" w:author="Jean Bacon" w:date="2014-08-07T10:25:00Z">
        <w:del w:id="462" w:author="J" w:date="2014-08-13T14:14:00Z">
          <w:r w:rsidDel="00E15CB9">
            <w:delText xml:space="preserve"> </w:delText>
          </w:r>
        </w:del>
      </w:ins>
      <w:ins w:id="463" w:author="Jean Bacon" w:date="2014-08-07T10:24:00Z">
        <w:del w:id="464" w:author="J" w:date="2014-08-13T14:14:00Z">
          <w:r w:rsidDel="00E15CB9">
            <w:delText>-</w:delText>
          </w:r>
        </w:del>
      </w:ins>
      <w:ins w:id="465" w:author="Jean Bacon" w:date="2014-08-07T10:25:00Z">
        <w:del w:id="466" w:author="J" w:date="2014-08-13T14:14:00Z">
          <w:r w:rsidDel="00E15CB9">
            <w:delText xml:space="preserve"> </w:delText>
          </w:r>
        </w:del>
      </w:ins>
      <w:ins w:id="467" w:author="Jean Bacon" w:date="2014-08-07T10:24:00Z">
        <w:del w:id="468" w:author="J" w:date="2014-08-13T14:14:00Z">
          <w:r w:rsidDel="00E15CB9">
            <w:delText xml:space="preserve">Dec 2015 </w:delText>
          </w:r>
        </w:del>
      </w:ins>
      <w:ins w:id="469" w:author="Jean Bacon" w:date="2014-08-07T10:21:00Z">
        <w:del w:id="470" w:author="J" w:date="2014-08-13T14:14:00Z">
          <w:r w:rsidRPr="00CC0617" w:rsidDel="00E15CB9">
            <w:delText>http://</w:delText>
          </w:r>
          <w:r w:rsidDel="00E15CB9">
            <w:delText>www.cl.cam.ac.uk/research/srg/opera/projects/csn</w:delText>
          </w:r>
        </w:del>
      </w:ins>
      <w:ins w:id="471" w:author="Jean Bacon" w:date="2014-08-07T10:19:00Z">
        <w:del w:id="472" w:author="J" w:date="2014-08-13T14:14:00Z">
          <w:r w:rsidDel="00E15CB9">
            <w:delText xml:space="preserve"> .</w:delText>
          </w:r>
        </w:del>
      </w:ins>
    </w:p>
  </w:footnote>
  <w:footnote w:id="143">
    <w:p w14:paraId="64D4D6FB" w14:textId="77777777" w:rsidR="008A5701" w:rsidRDefault="008A5701">
      <w:pPr>
        <w:pStyle w:val="FootnoteText"/>
      </w:pPr>
      <w:r w:rsidRPr="003A693D">
        <w:rPr>
          <w:rStyle w:val="FootnoteReference"/>
        </w:rPr>
        <w:footnoteRef/>
      </w:r>
      <w:r>
        <w:t xml:space="preserve"> Alt</w:t>
      </w:r>
      <w:r w:rsidRPr="00FB2A7A">
        <w:t xml:space="preserve">hough </w:t>
      </w:r>
      <w:r>
        <w:t xml:space="preserve">foreign LEAs </w:t>
      </w:r>
      <w:r w:rsidRPr="00FB2A7A">
        <w:t>may in some cases be authorised</w:t>
      </w:r>
      <w:r>
        <w:t>,</w:t>
      </w:r>
      <w:r w:rsidRPr="00FB2A7A">
        <w:t xml:space="preserve"> </w:t>
      </w:r>
      <w:r>
        <w:t>o</w:t>
      </w:r>
      <w:r w:rsidRPr="00FB2A7A">
        <w:t xml:space="preserve">r </w:t>
      </w:r>
      <w:r>
        <w:t xml:space="preserve">they </w:t>
      </w:r>
      <w:r w:rsidRPr="00FB2A7A">
        <w:t xml:space="preserve">may not require authorisation from the </w:t>
      </w:r>
      <w:r>
        <w:t>country</w:t>
      </w:r>
      <w:r w:rsidRPr="00FB2A7A">
        <w:t xml:space="preserve"> in which the data resides</w:t>
      </w:r>
      <w:r>
        <w:t xml:space="preserve"> -</w:t>
      </w:r>
      <w:r w:rsidRPr="00FB2A7A">
        <w:t xml:space="preserve"> see Council of Europe Cybercrime Convention, art 32</w:t>
      </w:r>
      <w:r>
        <w:t>.</w:t>
      </w:r>
    </w:p>
  </w:footnote>
  <w:footnote w:id="144">
    <w:p w14:paraId="54484728" w14:textId="77777777" w:rsidR="008A5701" w:rsidRDefault="008A5701">
      <w:pPr>
        <w:pStyle w:val="FootnoteText"/>
      </w:pPr>
      <w:r w:rsidRPr="003A693D">
        <w:rPr>
          <w:rStyle w:val="FootnoteReference"/>
        </w:rPr>
        <w:footnoteRef/>
      </w:r>
      <w:r>
        <w:t xml:space="preserve"> </w:t>
      </w:r>
      <w:hyperlink r:id="rId103" w:history="1">
        <w:r w:rsidRPr="004219D3">
          <w:rPr>
            <w:rStyle w:val="Hyperlink"/>
          </w:rPr>
          <w:t>http://ec.europa.eu/justice/policies/privacy/docs/wpdocs/2006/wp128_en.pdf</w:t>
        </w:r>
      </w:hyperlink>
      <w:r>
        <w:t xml:space="preserve"> It has since moved its second operating centre to a Swiss location: </w:t>
      </w:r>
      <w:hyperlink r:id="rId104" w:history="1">
        <w:r w:rsidRPr="004219D3">
          <w:rPr>
            <w:rStyle w:val="Hyperlink"/>
          </w:rPr>
          <w:t>http://www.swift.com/about_swift/legal/swift_board_approves_messaging_re_architecture</w:t>
        </w:r>
      </w:hyperlink>
      <w:r>
        <w:t xml:space="preserve"> </w:t>
      </w:r>
    </w:p>
  </w:footnote>
  <w:footnote w:id="145">
    <w:p w14:paraId="73DE998D" w14:textId="77777777" w:rsidR="008A5701" w:rsidRDefault="008A5701">
      <w:pPr>
        <w:pStyle w:val="FootnoteText"/>
      </w:pPr>
      <w:r w:rsidRPr="003A693D">
        <w:rPr>
          <w:rStyle w:val="FootnoteReference"/>
        </w:rPr>
        <w:footnoteRef/>
      </w:r>
      <w:r>
        <w:t xml:space="preserve"> </w:t>
      </w:r>
      <w:hyperlink r:id="rId105" w:history="1">
        <w:r w:rsidRPr="004219D3">
          <w:rPr>
            <w:rStyle w:val="Hyperlink"/>
          </w:rPr>
          <w:t>http://ssrn.com/abstract=2405971</w:t>
        </w:r>
      </w:hyperlink>
      <w:r>
        <w:t>.</w:t>
      </w:r>
    </w:p>
  </w:footnote>
  <w:footnote w:id="146">
    <w:p w14:paraId="3DB5B620" w14:textId="77777777" w:rsidR="008A5701" w:rsidRDefault="008A5701">
      <w:pPr>
        <w:pStyle w:val="FootnoteText"/>
      </w:pPr>
      <w:r w:rsidRPr="003A693D">
        <w:rPr>
          <w:rStyle w:val="FootnoteReference"/>
        </w:rPr>
        <w:footnoteRef/>
      </w:r>
      <w:r>
        <w:t xml:space="preserve"> Eg </w:t>
      </w:r>
      <w:hyperlink r:id="rId106" w:history="1">
        <w:r w:rsidRPr="004219D3">
          <w:rPr>
            <w:rStyle w:val="Hyperlink"/>
          </w:rPr>
          <w:t>http://europa.eu/rapid/press-release_SPEECH-14-333_en.htm</w:t>
        </w:r>
      </w:hyperlink>
      <w:r>
        <w:t xml:space="preserve">  </w:t>
      </w:r>
      <w:hyperlink r:id="rId107" w:history="1">
        <w:r w:rsidRPr="00BB51E6">
          <w:rPr>
            <w:rStyle w:val="Hyperlink"/>
          </w:rPr>
          <w:t>http://www.npr.org/blogs/parallels/2013/10/16/232181204/are-we-moving-to-a-world-with-more-online-surveillance</w:t>
        </w:r>
      </w:hyperlink>
      <w:r>
        <w:t xml:space="preserve"> and </w:t>
      </w:r>
      <w:hyperlink r:id="rId108" w:history="1">
        <w:r w:rsidRPr="004219D3">
          <w:rPr>
            <w:rStyle w:val="Hyperlink"/>
          </w:rPr>
          <w:t>http://www.ohchr.org/EN/HRBodies/HRC/RegularSessions/Session27/Documents/A.HRC.27.37_en.pdf</w:t>
        </w:r>
      </w:hyperlink>
      <w:r>
        <w:t xml:space="preserve"> </w:t>
      </w:r>
    </w:p>
  </w:footnote>
  <w:footnote w:id="147">
    <w:p w14:paraId="7F18C5DC" w14:textId="77777777" w:rsidR="008A5701" w:rsidRPr="00DC12FE" w:rsidRDefault="008A5701">
      <w:pPr>
        <w:pStyle w:val="FootnoteText"/>
      </w:pPr>
      <w:r w:rsidRPr="003A693D">
        <w:rPr>
          <w:rStyle w:val="FootnoteReference"/>
        </w:rPr>
        <w:footnoteRef/>
      </w:r>
      <w:r>
        <w:t xml:space="preserve"> Eg Brazil’s solution to not requiring data localisation was wide extraterritoriality. Concerns have been noted eg: “…</w:t>
      </w:r>
      <w:r w:rsidRPr="00DC12FE">
        <w:t>the law explicitly applies to any company anywhere that has at least one Brazilian user, has servers located in Brazil, or operates an office there, or effectively, all Internet companies on Earth.</w:t>
      </w:r>
      <w:r>
        <w:t xml:space="preserve">” </w:t>
      </w:r>
      <w:hyperlink r:id="rId109" w:history="1">
        <w:r w:rsidRPr="004219D3">
          <w:rPr>
            <w:rStyle w:val="Hyperlink"/>
          </w:rPr>
          <w:t>http://www.forbes.com/sites/elisugarman/2014/05/19/how-brazil-and-the-eu-are-breaking-the-internet/</w:t>
        </w:r>
      </w:hyperlink>
      <w:r>
        <w:t xml:space="preserve"> Also “</w:t>
      </w:r>
      <w:r w:rsidRPr="00392297">
        <w:t>If other countries follow this approach</w:t>
      </w:r>
      <w:r>
        <w:t>…</w:t>
      </w:r>
      <w:r w:rsidRPr="00392297">
        <w:t xml:space="preserve"> companies like his would have to contend with a bewildering array of national legislation. In some smaller markets, </w:t>
      </w:r>
      <w:r w:rsidRPr="00791FDB">
        <w:rPr>
          <w:i/>
        </w:rPr>
        <w:t>[Internet firms]</w:t>
      </w:r>
      <w:r w:rsidRPr="00392297">
        <w:t xml:space="preserve"> might stop offering services altogether</w:t>
      </w:r>
      <w:r>
        <w:t xml:space="preserve">”. </w:t>
      </w:r>
      <w:hyperlink r:id="rId110" w:history="1">
        <w:r w:rsidRPr="004219D3">
          <w:rPr>
            <w:rStyle w:val="Hyperlink"/>
          </w:rPr>
          <w:t>http://www.economist.com/news/americas/21599781-brazils-magna-carta-web-net-closes</w:t>
        </w:r>
      </w:hyperlink>
      <w:r>
        <w:t>However, in other respects greater extraterritoriality may be positive for international co-operation, eg if a UK person hacks into a US server illegally, it might be considered helpful if the US had domestic powers to pursue that person.</w:t>
      </w:r>
    </w:p>
  </w:footnote>
  <w:footnote w:id="148">
    <w:p w14:paraId="746B79C3" w14:textId="77777777" w:rsidR="008A5701" w:rsidRDefault="008A5701">
      <w:pPr>
        <w:pStyle w:val="FootnoteText"/>
      </w:pPr>
      <w:r w:rsidRPr="003A693D">
        <w:rPr>
          <w:rStyle w:val="FootnoteReference"/>
        </w:rPr>
        <w:footnoteRef/>
      </w:r>
      <w:r>
        <w:t xml:space="preserve"> As with the “anti-FISA” provision introduced by the European Parliament in the draft Data Protection Regulation – n </w:t>
      </w:r>
      <w:r>
        <w:fldChar w:fldCharType="begin"/>
      </w:r>
      <w:r>
        <w:instrText xml:space="preserve"> NOTEREF _Ref393985136 \h </w:instrText>
      </w:r>
      <w:r>
        <w:fldChar w:fldCharType="separate"/>
      </w:r>
      <w:ins w:id="544" w:author="Kuan Hon" w:date="2014-08-26T12:06:00Z">
        <w:r>
          <w:t>145</w:t>
        </w:r>
      </w:ins>
      <w:del w:id="545" w:author="Kuan Hon" w:date="2014-08-19T19:28:00Z">
        <w:r w:rsidDel="00AD166B">
          <w:delText>136</w:delText>
        </w:r>
      </w:del>
      <w:r>
        <w:fldChar w:fldCharType="end"/>
      </w:r>
      <w:r>
        <w:t>.</w:t>
      </w:r>
    </w:p>
  </w:footnote>
  <w:footnote w:id="149">
    <w:p w14:paraId="5A2B1CF5" w14:textId="77777777" w:rsidR="008A5701" w:rsidRDefault="008A5701">
      <w:pPr>
        <w:pStyle w:val="FootnoteText"/>
      </w:pPr>
      <w:r w:rsidRPr="003A693D">
        <w:rPr>
          <w:rStyle w:val="FootnoteReference"/>
        </w:rPr>
        <w:footnoteRef/>
      </w:r>
      <w:r>
        <w:t xml:space="preserve"> There is also another issue, which needs consideration: the account holder’s email data may well include the data of yet other persons, EU or otherwise.</w:t>
      </w:r>
    </w:p>
  </w:footnote>
  <w:footnote w:id="150">
    <w:p w14:paraId="4302CB3B" w14:textId="77777777" w:rsidR="008A5701" w:rsidRDefault="008A5701">
      <w:pPr>
        <w:pStyle w:val="FootnoteText"/>
      </w:pPr>
      <w:r w:rsidRPr="003A693D">
        <w:rPr>
          <w:rStyle w:val="FootnoteReference"/>
        </w:rPr>
        <w:footnoteRef/>
      </w:r>
      <w:r>
        <w:t xml:space="preserve"> See n </w:t>
      </w:r>
      <w:r>
        <w:fldChar w:fldCharType="begin"/>
      </w:r>
      <w:r>
        <w:instrText xml:space="preserve"> NOTEREF _Ref394666049 \h </w:instrText>
      </w:r>
      <w:r>
        <w:fldChar w:fldCharType="separate"/>
      </w:r>
      <w:ins w:id="593" w:author="Kuan Hon" w:date="2014-08-26T12:06:00Z">
        <w:r>
          <w:t>2</w:t>
        </w:r>
      </w:ins>
      <w:del w:id="594" w:author="Kuan Hon" w:date="2014-08-19T19:28:00Z">
        <w:r w:rsidDel="00AD166B">
          <w:delText>1</w:delText>
        </w:r>
      </w:del>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8C9BE" w14:textId="77777777" w:rsidR="008A5701" w:rsidRDefault="008A5701">
    <w:pPr>
      <w:pStyle w:val="Header"/>
    </w:pPr>
    <w:r>
      <w:t>Draft v</w:t>
    </w:r>
    <w:del w:id="615" w:author="Kuan Hon" w:date="2014-08-17T21:46:00Z">
      <w:r w:rsidDel="008A4995">
        <w:delText>1.</w:delText>
      </w:r>
    </w:del>
    <w:r>
      <w:t>2</w:t>
    </w:r>
    <w:ins w:id="616" w:author="Christopher Millard" w:date="2014-08-25T18:36:00Z">
      <w:r>
        <w:t>.</w:t>
      </w:r>
      <w:del w:id="617" w:author="Kuan Hon" w:date="2014-08-26T11:52:00Z">
        <w:r w:rsidDel="00AA19EF">
          <w:delText>1</w:delText>
        </w:r>
      </w:del>
    </w:ins>
    <w:ins w:id="618" w:author="Kuan Hon" w:date="2014-08-26T11:52:00Z">
      <w:r>
        <w:t>3</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2C7840"/>
    <w:lvl w:ilvl="0">
      <w:start w:val="1"/>
      <w:numFmt w:val="decimal"/>
      <w:lvlText w:val="%1."/>
      <w:lvlJc w:val="left"/>
      <w:pPr>
        <w:tabs>
          <w:tab w:val="num" w:pos="1492"/>
        </w:tabs>
        <w:ind w:left="1492" w:hanging="360"/>
      </w:pPr>
    </w:lvl>
  </w:abstractNum>
  <w:abstractNum w:abstractNumId="1">
    <w:nsid w:val="FFFFFF7D"/>
    <w:multiLevelType w:val="singleLevel"/>
    <w:tmpl w:val="E3D852A4"/>
    <w:lvl w:ilvl="0">
      <w:start w:val="1"/>
      <w:numFmt w:val="decimal"/>
      <w:lvlText w:val="%1."/>
      <w:lvlJc w:val="left"/>
      <w:pPr>
        <w:tabs>
          <w:tab w:val="num" w:pos="1209"/>
        </w:tabs>
        <w:ind w:left="1209" w:hanging="360"/>
      </w:pPr>
    </w:lvl>
  </w:abstractNum>
  <w:abstractNum w:abstractNumId="2">
    <w:nsid w:val="FFFFFF7E"/>
    <w:multiLevelType w:val="singleLevel"/>
    <w:tmpl w:val="DE620584"/>
    <w:lvl w:ilvl="0">
      <w:start w:val="1"/>
      <w:numFmt w:val="decimal"/>
      <w:lvlText w:val="%1."/>
      <w:lvlJc w:val="left"/>
      <w:pPr>
        <w:tabs>
          <w:tab w:val="num" w:pos="926"/>
        </w:tabs>
        <w:ind w:left="926" w:hanging="360"/>
      </w:pPr>
    </w:lvl>
  </w:abstractNum>
  <w:abstractNum w:abstractNumId="3">
    <w:nsid w:val="FFFFFF7F"/>
    <w:multiLevelType w:val="singleLevel"/>
    <w:tmpl w:val="74FA0DBA"/>
    <w:lvl w:ilvl="0">
      <w:start w:val="1"/>
      <w:numFmt w:val="decimal"/>
      <w:lvlText w:val="%1."/>
      <w:lvlJc w:val="left"/>
      <w:pPr>
        <w:tabs>
          <w:tab w:val="num" w:pos="643"/>
        </w:tabs>
        <w:ind w:left="643" w:hanging="360"/>
      </w:pPr>
    </w:lvl>
  </w:abstractNum>
  <w:abstractNum w:abstractNumId="4">
    <w:nsid w:val="FFFFFF80"/>
    <w:multiLevelType w:val="singleLevel"/>
    <w:tmpl w:val="97B0C7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E875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6E95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C2A0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D0F110"/>
    <w:lvl w:ilvl="0">
      <w:start w:val="1"/>
      <w:numFmt w:val="decimal"/>
      <w:lvlText w:val="%1."/>
      <w:lvlJc w:val="left"/>
      <w:pPr>
        <w:tabs>
          <w:tab w:val="num" w:pos="360"/>
        </w:tabs>
        <w:ind w:left="360" w:hanging="360"/>
      </w:pPr>
    </w:lvl>
  </w:abstractNum>
  <w:abstractNum w:abstractNumId="9">
    <w:nsid w:val="FFFFFF89"/>
    <w:multiLevelType w:val="singleLevel"/>
    <w:tmpl w:val="6882B8B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5CE0777A"/>
    <w:lvl w:ilvl="0">
      <w:start w:val="1"/>
      <w:numFmt w:val="decimal"/>
      <w:pStyle w:val="Heading1"/>
      <w:lvlText w:val="%1."/>
      <w:lvlJc w:val="left"/>
      <w:pPr>
        <w:tabs>
          <w:tab w:val="num" w:pos="1134"/>
        </w:tabs>
        <w:ind w:left="1134" w:hanging="1134"/>
      </w:pPr>
      <w:rPr>
        <w:rFonts w:cs="Times New Roman" w:hint="default"/>
      </w:rPr>
    </w:lvl>
    <w:lvl w:ilvl="1">
      <w:start w:val="1"/>
      <w:numFmt w:val="decimal"/>
      <w:pStyle w:val="Heading2"/>
      <w:lvlText w:val="%1.%2"/>
      <w:lvlJc w:val="left"/>
      <w:pPr>
        <w:tabs>
          <w:tab w:val="num" w:pos="1134"/>
        </w:tabs>
        <w:ind w:left="1134" w:hanging="1134"/>
      </w:pPr>
      <w:rPr>
        <w:rFonts w:cs="Times New Roman" w:hint="default"/>
      </w:rPr>
    </w:lvl>
    <w:lvl w:ilvl="2">
      <w:start w:val="1"/>
      <w:numFmt w:val="decimal"/>
      <w:pStyle w:val="Heading3"/>
      <w:lvlText w:val="%1.%2.%3"/>
      <w:lvlJc w:val="left"/>
      <w:pPr>
        <w:tabs>
          <w:tab w:val="num" w:pos="1134"/>
        </w:tabs>
        <w:ind w:left="1134" w:hanging="1134"/>
      </w:pPr>
      <w:rPr>
        <w:rFonts w:cs="Times New Roman" w:hint="default"/>
      </w:rPr>
    </w:lvl>
    <w:lvl w:ilvl="3">
      <w:start w:val="1"/>
      <w:numFmt w:val="decimal"/>
      <w:pStyle w:val="Heading4"/>
      <w:lvlText w:val="%1.%2.%3.%4"/>
      <w:lvlJc w:val="left"/>
      <w:pPr>
        <w:tabs>
          <w:tab w:val="num" w:pos="2268"/>
        </w:tabs>
        <w:ind w:left="2268" w:hanging="1134"/>
      </w:pPr>
      <w:rPr>
        <w:rFonts w:cs="Times New Roman" w:hint="default"/>
      </w:rPr>
    </w:lvl>
    <w:lvl w:ilvl="4">
      <w:start w:val="1"/>
      <w:numFmt w:val="decimal"/>
      <w:pStyle w:val="Heading5"/>
      <w:lvlText w:val="%1.%2.%3.%4.%5"/>
      <w:lvlJc w:val="left"/>
      <w:pPr>
        <w:tabs>
          <w:tab w:val="num" w:pos="2268"/>
        </w:tabs>
        <w:ind w:left="2268" w:hanging="1134"/>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1">
    <w:nsid w:val="00000002"/>
    <w:multiLevelType w:val="singleLevel"/>
    <w:tmpl w:val="00000002"/>
    <w:lvl w:ilvl="0">
      <w:start w:val="1"/>
      <w:numFmt w:val="bullet"/>
      <w:pStyle w:val="ListBullet"/>
      <w:lvlText w:val=""/>
      <w:lvlJc w:val="left"/>
      <w:pPr>
        <w:tabs>
          <w:tab w:val="num" w:pos="360"/>
        </w:tabs>
        <w:ind w:left="360" w:hanging="360"/>
      </w:pPr>
      <w:rPr>
        <w:rFonts w:ascii="Symbol" w:hAnsi="Symbol"/>
      </w:rPr>
    </w:lvl>
  </w:abstractNum>
  <w:abstractNum w:abstractNumId="12">
    <w:nsid w:val="00000008"/>
    <w:multiLevelType w:val="multilevel"/>
    <w:tmpl w:val="0106C32A"/>
    <w:name w:val="WW8Num8"/>
    <w:lvl w:ilvl="0">
      <w:start w:val="1"/>
      <w:numFmt w:val="decimal"/>
      <w:pStyle w:val="Heading6"/>
      <w:lvlText w:val="Appendix %1."/>
      <w:lvlJc w:val="left"/>
      <w:pPr>
        <w:tabs>
          <w:tab w:val="num" w:pos="1440"/>
        </w:tabs>
        <w:ind w:left="1440"/>
      </w:pPr>
      <w:rPr>
        <w:rFonts w:cs="Times New Roman"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00000009"/>
    <w:multiLevelType w:val="singleLevel"/>
    <w:tmpl w:val="00000009"/>
    <w:name w:val="WW8Num9"/>
    <w:lvl w:ilvl="0">
      <w:start w:val="1"/>
      <w:numFmt w:val="bullet"/>
      <w:pStyle w:val="StyleBulletedSymbolsymbolBefore063cmHanging063cm"/>
      <w:lvlText w:val=""/>
      <w:lvlJc w:val="left"/>
      <w:pPr>
        <w:tabs>
          <w:tab w:val="num" w:pos="720"/>
        </w:tabs>
        <w:ind w:left="720" w:hanging="360"/>
      </w:pPr>
      <w:rPr>
        <w:rFonts w:ascii="Symbol" w:hAnsi="Symbol"/>
      </w:rPr>
    </w:lvl>
  </w:abstractNum>
  <w:num w:numId="1">
    <w:abstractNumId w:val="10"/>
  </w:num>
  <w:num w:numId="2">
    <w:abstractNumId w:val="10"/>
  </w:num>
  <w:num w:numId="3">
    <w:abstractNumId w:val="9"/>
  </w:num>
  <w:num w:numId="4">
    <w:abstractNumId w:val="11"/>
  </w:num>
  <w:num w:numId="5">
    <w:abstractNumId w:val="10"/>
  </w:num>
  <w:num w:numId="6">
    <w:abstractNumId w:val="10"/>
  </w:num>
  <w:num w:numId="7">
    <w:abstractNumId w:val="10"/>
  </w:num>
  <w:num w:numId="8">
    <w:abstractNumId w:val="10"/>
  </w:num>
  <w:num w:numId="9">
    <w:abstractNumId w:val="12"/>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savePreviewPicture/>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AC"/>
    <w:rsid w:val="000003BA"/>
    <w:rsid w:val="00000991"/>
    <w:rsid w:val="000018FD"/>
    <w:rsid w:val="000022E6"/>
    <w:rsid w:val="00006964"/>
    <w:rsid w:val="00006A2E"/>
    <w:rsid w:val="00007FC7"/>
    <w:rsid w:val="00011944"/>
    <w:rsid w:val="00011BBC"/>
    <w:rsid w:val="00020338"/>
    <w:rsid w:val="0002168C"/>
    <w:rsid w:val="00021CA7"/>
    <w:rsid w:val="00025114"/>
    <w:rsid w:val="000309CE"/>
    <w:rsid w:val="00031348"/>
    <w:rsid w:val="00031463"/>
    <w:rsid w:val="0003254B"/>
    <w:rsid w:val="0003325A"/>
    <w:rsid w:val="0003463E"/>
    <w:rsid w:val="00037044"/>
    <w:rsid w:val="00041CDE"/>
    <w:rsid w:val="00043F61"/>
    <w:rsid w:val="000445F6"/>
    <w:rsid w:val="0004696C"/>
    <w:rsid w:val="00047809"/>
    <w:rsid w:val="00047ED8"/>
    <w:rsid w:val="00050A85"/>
    <w:rsid w:val="00052897"/>
    <w:rsid w:val="0005344D"/>
    <w:rsid w:val="00053527"/>
    <w:rsid w:val="000535F8"/>
    <w:rsid w:val="00053956"/>
    <w:rsid w:val="00055178"/>
    <w:rsid w:val="000551FE"/>
    <w:rsid w:val="00055B47"/>
    <w:rsid w:val="00056145"/>
    <w:rsid w:val="00056D00"/>
    <w:rsid w:val="00060D4B"/>
    <w:rsid w:val="00060DC1"/>
    <w:rsid w:val="000628BC"/>
    <w:rsid w:val="000672FA"/>
    <w:rsid w:val="00067A90"/>
    <w:rsid w:val="000705DC"/>
    <w:rsid w:val="00070C62"/>
    <w:rsid w:val="0007175F"/>
    <w:rsid w:val="00072783"/>
    <w:rsid w:val="0007373A"/>
    <w:rsid w:val="000737CD"/>
    <w:rsid w:val="0007493A"/>
    <w:rsid w:val="00074941"/>
    <w:rsid w:val="00074DA1"/>
    <w:rsid w:val="000758E7"/>
    <w:rsid w:val="000765D3"/>
    <w:rsid w:val="00077656"/>
    <w:rsid w:val="00077CBC"/>
    <w:rsid w:val="00081212"/>
    <w:rsid w:val="000812A9"/>
    <w:rsid w:val="00082220"/>
    <w:rsid w:val="0008281A"/>
    <w:rsid w:val="00082C86"/>
    <w:rsid w:val="00082EBD"/>
    <w:rsid w:val="00082ECB"/>
    <w:rsid w:val="00082FC1"/>
    <w:rsid w:val="00082FEC"/>
    <w:rsid w:val="00084507"/>
    <w:rsid w:val="00087BF0"/>
    <w:rsid w:val="00091A33"/>
    <w:rsid w:val="00091B10"/>
    <w:rsid w:val="000940CE"/>
    <w:rsid w:val="0009486E"/>
    <w:rsid w:val="00096D91"/>
    <w:rsid w:val="00097823"/>
    <w:rsid w:val="000A26AD"/>
    <w:rsid w:val="000A3F04"/>
    <w:rsid w:val="000A54D7"/>
    <w:rsid w:val="000B1506"/>
    <w:rsid w:val="000B4934"/>
    <w:rsid w:val="000B49A2"/>
    <w:rsid w:val="000B5018"/>
    <w:rsid w:val="000B57E0"/>
    <w:rsid w:val="000C3FB3"/>
    <w:rsid w:val="000C477F"/>
    <w:rsid w:val="000C4F51"/>
    <w:rsid w:val="000C6D0D"/>
    <w:rsid w:val="000D1614"/>
    <w:rsid w:val="000D420B"/>
    <w:rsid w:val="000D42AE"/>
    <w:rsid w:val="000D46CE"/>
    <w:rsid w:val="000D4A4F"/>
    <w:rsid w:val="000D4E5D"/>
    <w:rsid w:val="000D63BC"/>
    <w:rsid w:val="000D78CF"/>
    <w:rsid w:val="000E106E"/>
    <w:rsid w:val="000E2FAF"/>
    <w:rsid w:val="000E5A3C"/>
    <w:rsid w:val="000E6321"/>
    <w:rsid w:val="000E6FF3"/>
    <w:rsid w:val="000E75DE"/>
    <w:rsid w:val="000F1063"/>
    <w:rsid w:val="000F1215"/>
    <w:rsid w:val="000F1504"/>
    <w:rsid w:val="000F174C"/>
    <w:rsid w:val="000F2230"/>
    <w:rsid w:val="000F41ED"/>
    <w:rsid w:val="000F5591"/>
    <w:rsid w:val="000F5CB8"/>
    <w:rsid w:val="000F6259"/>
    <w:rsid w:val="000F6AFF"/>
    <w:rsid w:val="000F7D64"/>
    <w:rsid w:val="00100668"/>
    <w:rsid w:val="00102590"/>
    <w:rsid w:val="001042B1"/>
    <w:rsid w:val="00105006"/>
    <w:rsid w:val="0010522F"/>
    <w:rsid w:val="0010543E"/>
    <w:rsid w:val="00105677"/>
    <w:rsid w:val="00112077"/>
    <w:rsid w:val="00112478"/>
    <w:rsid w:val="0011266F"/>
    <w:rsid w:val="00112873"/>
    <w:rsid w:val="00112CA0"/>
    <w:rsid w:val="0011720B"/>
    <w:rsid w:val="00120C57"/>
    <w:rsid w:val="00122549"/>
    <w:rsid w:val="00123583"/>
    <w:rsid w:val="00124BDA"/>
    <w:rsid w:val="00131C8E"/>
    <w:rsid w:val="00133004"/>
    <w:rsid w:val="00133E95"/>
    <w:rsid w:val="00134AAA"/>
    <w:rsid w:val="00134DD2"/>
    <w:rsid w:val="001353F1"/>
    <w:rsid w:val="00136965"/>
    <w:rsid w:val="001407B8"/>
    <w:rsid w:val="001421A2"/>
    <w:rsid w:val="0014394B"/>
    <w:rsid w:val="0014448E"/>
    <w:rsid w:val="00144663"/>
    <w:rsid w:val="00145E78"/>
    <w:rsid w:val="00146245"/>
    <w:rsid w:val="00146B68"/>
    <w:rsid w:val="001540D7"/>
    <w:rsid w:val="001546FA"/>
    <w:rsid w:val="00154FD9"/>
    <w:rsid w:val="00155667"/>
    <w:rsid w:val="001566EB"/>
    <w:rsid w:val="00157620"/>
    <w:rsid w:val="00160C9F"/>
    <w:rsid w:val="00163E92"/>
    <w:rsid w:val="00166508"/>
    <w:rsid w:val="0016715A"/>
    <w:rsid w:val="001677FD"/>
    <w:rsid w:val="001703DA"/>
    <w:rsid w:val="00171AA7"/>
    <w:rsid w:val="001724E4"/>
    <w:rsid w:val="001747D5"/>
    <w:rsid w:val="00176889"/>
    <w:rsid w:val="00176B4C"/>
    <w:rsid w:val="00177207"/>
    <w:rsid w:val="00177A17"/>
    <w:rsid w:val="001804ED"/>
    <w:rsid w:val="00180EBD"/>
    <w:rsid w:val="00180F88"/>
    <w:rsid w:val="00181D91"/>
    <w:rsid w:val="0018207C"/>
    <w:rsid w:val="00186498"/>
    <w:rsid w:val="00187EF5"/>
    <w:rsid w:val="001907F3"/>
    <w:rsid w:val="00190A3D"/>
    <w:rsid w:val="0019107F"/>
    <w:rsid w:val="001910BD"/>
    <w:rsid w:val="0019190E"/>
    <w:rsid w:val="00192562"/>
    <w:rsid w:val="00195F58"/>
    <w:rsid w:val="00196C39"/>
    <w:rsid w:val="001A1401"/>
    <w:rsid w:val="001A1A2A"/>
    <w:rsid w:val="001A2990"/>
    <w:rsid w:val="001A3F2D"/>
    <w:rsid w:val="001A43DF"/>
    <w:rsid w:val="001A4704"/>
    <w:rsid w:val="001A58BA"/>
    <w:rsid w:val="001A5DBB"/>
    <w:rsid w:val="001A72CE"/>
    <w:rsid w:val="001A75B1"/>
    <w:rsid w:val="001B1ED8"/>
    <w:rsid w:val="001B597F"/>
    <w:rsid w:val="001B5C53"/>
    <w:rsid w:val="001C5C0B"/>
    <w:rsid w:val="001C7A3A"/>
    <w:rsid w:val="001C7B07"/>
    <w:rsid w:val="001D318D"/>
    <w:rsid w:val="001D33A1"/>
    <w:rsid w:val="001D51E9"/>
    <w:rsid w:val="001D76BC"/>
    <w:rsid w:val="001D7819"/>
    <w:rsid w:val="001D79D9"/>
    <w:rsid w:val="001E0CD6"/>
    <w:rsid w:val="001E17D0"/>
    <w:rsid w:val="001E1C4D"/>
    <w:rsid w:val="001E3FA0"/>
    <w:rsid w:val="001E4C2F"/>
    <w:rsid w:val="001E4FB7"/>
    <w:rsid w:val="001E50A1"/>
    <w:rsid w:val="001E6709"/>
    <w:rsid w:val="001E6D8E"/>
    <w:rsid w:val="001E710E"/>
    <w:rsid w:val="001F1429"/>
    <w:rsid w:val="001F17A3"/>
    <w:rsid w:val="001F240A"/>
    <w:rsid w:val="001F3C23"/>
    <w:rsid w:val="001F4DFC"/>
    <w:rsid w:val="001F5E24"/>
    <w:rsid w:val="001F6899"/>
    <w:rsid w:val="001F6C2B"/>
    <w:rsid w:val="001F7F1D"/>
    <w:rsid w:val="002009E9"/>
    <w:rsid w:val="00204882"/>
    <w:rsid w:val="00205BC3"/>
    <w:rsid w:val="00206C0E"/>
    <w:rsid w:val="00210461"/>
    <w:rsid w:val="002105A7"/>
    <w:rsid w:val="002105E0"/>
    <w:rsid w:val="00212A94"/>
    <w:rsid w:val="002149D3"/>
    <w:rsid w:val="00215E8C"/>
    <w:rsid w:val="00216D00"/>
    <w:rsid w:val="00216DB7"/>
    <w:rsid w:val="00220843"/>
    <w:rsid w:val="0022335C"/>
    <w:rsid w:val="00224C67"/>
    <w:rsid w:val="00230752"/>
    <w:rsid w:val="0023256D"/>
    <w:rsid w:val="00232B37"/>
    <w:rsid w:val="00232C68"/>
    <w:rsid w:val="00233AEB"/>
    <w:rsid w:val="002360DE"/>
    <w:rsid w:val="00236A43"/>
    <w:rsid w:val="00237059"/>
    <w:rsid w:val="00237398"/>
    <w:rsid w:val="002405AD"/>
    <w:rsid w:val="00241690"/>
    <w:rsid w:val="00242A1B"/>
    <w:rsid w:val="00247754"/>
    <w:rsid w:val="0024785C"/>
    <w:rsid w:val="00250EAA"/>
    <w:rsid w:val="0025129E"/>
    <w:rsid w:val="002523CC"/>
    <w:rsid w:val="00254317"/>
    <w:rsid w:val="00254E47"/>
    <w:rsid w:val="00255086"/>
    <w:rsid w:val="00256159"/>
    <w:rsid w:val="00256169"/>
    <w:rsid w:val="0025636A"/>
    <w:rsid w:val="0025646E"/>
    <w:rsid w:val="002565DF"/>
    <w:rsid w:val="0025752A"/>
    <w:rsid w:val="002603EC"/>
    <w:rsid w:val="002604EA"/>
    <w:rsid w:val="002612DC"/>
    <w:rsid w:val="00261A0C"/>
    <w:rsid w:val="00263BB5"/>
    <w:rsid w:val="0026731E"/>
    <w:rsid w:val="00272577"/>
    <w:rsid w:val="002732A7"/>
    <w:rsid w:val="00274843"/>
    <w:rsid w:val="00276AE2"/>
    <w:rsid w:val="00277451"/>
    <w:rsid w:val="00280301"/>
    <w:rsid w:val="00282E2B"/>
    <w:rsid w:val="00283043"/>
    <w:rsid w:val="002861ED"/>
    <w:rsid w:val="00286B6C"/>
    <w:rsid w:val="002871A3"/>
    <w:rsid w:val="00292CF9"/>
    <w:rsid w:val="00293CBA"/>
    <w:rsid w:val="002950DF"/>
    <w:rsid w:val="00295167"/>
    <w:rsid w:val="002A1883"/>
    <w:rsid w:val="002A1E31"/>
    <w:rsid w:val="002A4C61"/>
    <w:rsid w:val="002A5011"/>
    <w:rsid w:val="002A576A"/>
    <w:rsid w:val="002A709F"/>
    <w:rsid w:val="002B0114"/>
    <w:rsid w:val="002B1509"/>
    <w:rsid w:val="002B2136"/>
    <w:rsid w:val="002B53F3"/>
    <w:rsid w:val="002B54CC"/>
    <w:rsid w:val="002B570B"/>
    <w:rsid w:val="002B6706"/>
    <w:rsid w:val="002C23B6"/>
    <w:rsid w:val="002C5A4A"/>
    <w:rsid w:val="002C6914"/>
    <w:rsid w:val="002C7374"/>
    <w:rsid w:val="002D0B3A"/>
    <w:rsid w:val="002D52B0"/>
    <w:rsid w:val="002D5E04"/>
    <w:rsid w:val="002D6461"/>
    <w:rsid w:val="002E2CED"/>
    <w:rsid w:val="002E5AA9"/>
    <w:rsid w:val="002E68C4"/>
    <w:rsid w:val="002E71BE"/>
    <w:rsid w:val="002E78F5"/>
    <w:rsid w:val="002E7AB1"/>
    <w:rsid w:val="002E7BB3"/>
    <w:rsid w:val="002E7FA2"/>
    <w:rsid w:val="002F07F1"/>
    <w:rsid w:val="002F2A85"/>
    <w:rsid w:val="002F2A8B"/>
    <w:rsid w:val="00301C28"/>
    <w:rsid w:val="0030266E"/>
    <w:rsid w:val="003027D8"/>
    <w:rsid w:val="00302C67"/>
    <w:rsid w:val="00306422"/>
    <w:rsid w:val="0031052C"/>
    <w:rsid w:val="00312A95"/>
    <w:rsid w:val="00312B80"/>
    <w:rsid w:val="003153D8"/>
    <w:rsid w:val="00315E21"/>
    <w:rsid w:val="0031605A"/>
    <w:rsid w:val="00316CB8"/>
    <w:rsid w:val="003170C2"/>
    <w:rsid w:val="00320140"/>
    <w:rsid w:val="003201EF"/>
    <w:rsid w:val="00320905"/>
    <w:rsid w:val="00321D47"/>
    <w:rsid w:val="003224A9"/>
    <w:rsid w:val="003225DF"/>
    <w:rsid w:val="0032339A"/>
    <w:rsid w:val="0032454E"/>
    <w:rsid w:val="00324A21"/>
    <w:rsid w:val="003269B9"/>
    <w:rsid w:val="00326C44"/>
    <w:rsid w:val="00331C96"/>
    <w:rsid w:val="00332246"/>
    <w:rsid w:val="00332AA7"/>
    <w:rsid w:val="003331F8"/>
    <w:rsid w:val="00333E09"/>
    <w:rsid w:val="00334282"/>
    <w:rsid w:val="00334926"/>
    <w:rsid w:val="00334D8D"/>
    <w:rsid w:val="00335D5F"/>
    <w:rsid w:val="003410B8"/>
    <w:rsid w:val="003416D6"/>
    <w:rsid w:val="003417A7"/>
    <w:rsid w:val="00343C00"/>
    <w:rsid w:val="003445E1"/>
    <w:rsid w:val="00344935"/>
    <w:rsid w:val="003456DB"/>
    <w:rsid w:val="00345A66"/>
    <w:rsid w:val="00350A3A"/>
    <w:rsid w:val="00351898"/>
    <w:rsid w:val="00352313"/>
    <w:rsid w:val="00354CBA"/>
    <w:rsid w:val="003563A2"/>
    <w:rsid w:val="00356F95"/>
    <w:rsid w:val="00357F2B"/>
    <w:rsid w:val="003613D7"/>
    <w:rsid w:val="00361AE9"/>
    <w:rsid w:val="00362909"/>
    <w:rsid w:val="00362A01"/>
    <w:rsid w:val="00362C0F"/>
    <w:rsid w:val="00363DD8"/>
    <w:rsid w:val="00365A0C"/>
    <w:rsid w:val="00365C17"/>
    <w:rsid w:val="0036602C"/>
    <w:rsid w:val="00366A83"/>
    <w:rsid w:val="00367659"/>
    <w:rsid w:val="003731BD"/>
    <w:rsid w:val="0037383E"/>
    <w:rsid w:val="003739BF"/>
    <w:rsid w:val="00374E10"/>
    <w:rsid w:val="0037500B"/>
    <w:rsid w:val="0037602E"/>
    <w:rsid w:val="00376BFC"/>
    <w:rsid w:val="00377F87"/>
    <w:rsid w:val="00382837"/>
    <w:rsid w:val="00384B04"/>
    <w:rsid w:val="00386A14"/>
    <w:rsid w:val="003902FE"/>
    <w:rsid w:val="0039052F"/>
    <w:rsid w:val="00390CF8"/>
    <w:rsid w:val="003910EC"/>
    <w:rsid w:val="00392297"/>
    <w:rsid w:val="003926BC"/>
    <w:rsid w:val="00393485"/>
    <w:rsid w:val="0039375D"/>
    <w:rsid w:val="00394E25"/>
    <w:rsid w:val="003967A4"/>
    <w:rsid w:val="0039712C"/>
    <w:rsid w:val="003A1546"/>
    <w:rsid w:val="003A5610"/>
    <w:rsid w:val="003A5E4D"/>
    <w:rsid w:val="003A62F1"/>
    <w:rsid w:val="003A65D9"/>
    <w:rsid w:val="003A693D"/>
    <w:rsid w:val="003B07FC"/>
    <w:rsid w:val="003B0924"/>
    <w:rsid w:val="003B17FE"/>
    <w:rsid w:val="003B1A61"/>
    <w:rsid w:val="003B285A"/>
    <w:rsid w:val="003B3FE3"/>
    <w:rsid w:val="003B4D07"/>
    <w:rsid w:val="003B4FBE"/>
    <w:rsid w:val="003B538F"/>
    <w:rsid w:val="003B62C9"/>
    <w:rsid w:val="003B72B7"/>
    <w:rsid w:val="003B738C"/>
    <w:rsid w:val="003B75C2"/>
    <w:rsid w:val="003B7AFC"/>
    <w:rsid w:val="003C06AD"/>
    <w:rsid w:val="003C0C44"/>
    <w:rsid w:val="003C2845"/>
    <w:rsid w:val="003C2D73"/>
    <w:rsid w:val="003C3DF2"/>
    <w:rsid w:val="003C40D2"/>
    <w:rsid w:val="003C78C1"/>
    <w:rsid w:val="003D07B0"/>
    <w:rsid w:val="003D1CF9"/>
    <w:rsid w:val="003D4412"/>
    <w:rsid w:val="003D582A"/>
    <w:rsid w:val="003D5EC6"/>
    <w:rsid w:val="003D6BC1"/>
    <w:rsid w:val="003D7F3B"/>
    <w:rsid w:val="003E0D9B"/>
    <w:rsid w:val="003E1ADD"/>
    <w:rsid w:val="003E1BFE"/>
    <w:rsid w:val="003E2A52"/>
    <w:rsid w:val="003E5362"/>
    <w:rsid w:val="003E5732"/>
    <w:rsid w:val="003E64C0"/>
    <w:rsid w:val="003E6DEB"/>
    <w:rsid w:val="003F14DA"/>
    <w:rsid w:val="003F1646"/>
    <w:rsid w:val="003F1BCD"/>
    <w:rsid w:val="003F2F13"/>
    <w:rsid w:val="003F3178"/>
    <w:rsid w:val="003F4BC7"/>
    <w:rsid w:val="00402367"/>
    <w:rsid w:val="00403463"/>
    <w:rsid w:val="0040410B"/>
    <w:rsid w:val="004041D5"/>
    <w:rsid w:val="0040480C"/>
    <w:rsid w:val="00405765"/>
    <w:rsid w:val="00405AC2"/>
    <w:rsid w:val="00405DA1"/>
    <w:rsid w:val="00406CEB"/>
    <w:rsid w:val="00410194"/>
    <w:rsid w:val="004106BA"/>
    <w:rsid w:val="004108BD"/>
    <w:rsid w:val="0041161D"/>
    <w:rsid w:val="004122AA"/>
    <w:rsid w:val="00414178"/>
    <w:rsid w:val="00416517"/>
    <w:rsid w:val="00416829"/>
    <w:rsid w:val="0041704F"/>
    <w:rsid w:val="004175ED"/>
    <w:rsid w:val="00420322"/>
    <w:rsid w:val="0042381A"/>
    <w:rsid w:val="00423DFF"/>
    <w:rsid w:val="00427031"/>
    <w:rsid w:val="0043123F"/>
    <w:rsid w:val="004345EB"/>
    <w:rsid w:val="00434EDC"/>
    <w:rsid w:val="00435450"/>
    <w:rsid w:val="00437CFC"/>
    <w:rsid w:val="004418DE"/>
    <w:rsid w:val="00441DF9"/>
    <w:rsid w:val="00442D42"/>
    <w:rsid w:val="00442D83"/>
    <w:rsid w:val="0044334C"/>
    <w:rsid w:val="004451C6"/>
    <w:rsid w:val="0044746A"/>
    <w:rsid w:val="00447E9B"/>
    <w:rsid w:val="00450D26"/>
    <w:rsid w:val="00450FD7"/>
    <w:rsid w:val="0045209A"/>
    <w:rsid w:val="004531D4"/>
    <w:rsid w:val="00453EA6"/>
    <w:rsid w:val="004541F5"/>
    <w:rsid w:val="00455255"/>
    <w:rsid w:val="004557F3"/>
    <w:rsid w:val="00455891"/>
    <w:rsid w:val="00456526"/>
    <w:rsid w:val="00456593"/>
    <w:rsid w:val="00456D06"/>
    <w:rsid w:val="0046365E"/>
    <w:rsid w:val="004657BC"/>
    <w:rsid w:val="004662DA"/>
    <w:rsid w:val="00471833"/>
    <w:rsid w:val="0047197A"/>
    <w:rsid w:val="004719B5"/>
    <w:rsid w:val="00471C50"/>
    <w:rsid w:val="00471E5D"/>
    <w:rsid w:val="004725DC"/>
    <w:rsid w:val="00476677"/>
    <w:rsid w:val="004770B4"/>
    <w:rsid w:val="0048074B"/>
    <w:rsid w:val="004812D4"/>
    <w:rsid w:val="00481B33"/>
    <w:rsid w:val="00481CC4"/>
    <w:rsid w:val="00482AA0"/>
    <w:rsid w:val="00482D9B"/>
    <w:rsid w:val="00484064"/>
    <w:rsid w:val="00485BBF"/>
    <w:rsid w:val="00486702"/>
    <w:rsid w:val="004874AE"/>
    <w:rsid w:val="00490549"/>
    <w:rsid w:val="004913FD"/>
    <w:rsid w:val="004921E6"/>
    <w:rsid w:val="004934FA"/>
    <w:rsid w:val="004936B7"/>
    <w:rsid w:val="00493A5F"/>
    <w:rsid w:val="00494850"/>
    <w:rsid w:val="0049549D"/>
    <w:rsid w:val="00497F8E"/>
    <w:rsid w:val="004A1479"/>
    <w:rsid w:val="004A2AC8"/>
    <w:rsid w:val="004A3104"/>
    <w:rsid w:val="004A4328"/>
    <w:rsid w:val="004A60BC"/>
    <w:rsid w:val="004A6D51"/>
    <w:rsid w:val="004A7D16"/>
    <w:rsid w:val="004B1EFB"/>
    <w:rsid w:val="004B1F5B"/>
    <w:rsid w:val="004B2450"/>
    <w:rsid w:val="004B3DF1"/>
    <w:rsid w:val="004B67F0"/>
    <w:rsid w:val="004C016A"/>
    <w:rsid w:val="004C3119"/>
    <w:rsid w:val="004C4CC9"/>
    <w:rsid w:val="004C60AB"/>
    <w:rsid w:val="004C6330"/>
    <w:rsid w:val="004C789D"/>
    <w:rsid w:val="004C7F35"/>
    <w:rsid w:val="004D1415"/>
    <w:rsid w:val="004D17EB"/>
    <w:rsid w:val="004D1988"/>
    <w:rsid w:val="004D22FB"/>
    <w:rsid w:val="004D5CDA"/>
    <w:rsid w:val="004D6A25"/>
    <w:rsid w:val="004D7907"/>
    <w:rsid w:val="004E3ADD"/>
    <w:rsid w:val="004E3E50"/>
    <w:rsid w:val="004E407E"/>
    <w:rsid w:val="004E5AE9"/>
    <w:rsid w:val="004E5C45"/>
    <w:rsid w:val="004E7D60"/>
    <w:rsid w:val="004F0F26"/>
    <w:rsid w:val="004F19FD"/>
    <w:rsid w:val="004F2D3E"/>
    <w:rsid w:val="004F3949"/>
    <w:rsid w:val="004F4A03"/>
    <w:rsid w:val="004F5599"/>
    <w:rsid w:val="004F5BDC"/>
    <w:rsid w:val="004F5CC7"/>
    <w:rsid w:val="004F6265"/>
    <w:rsid w:val="004F647E"/>
    <w:rsid w:val="004F6D45"/>
    <w:rsid w:val="004F6D9D"/>
    <w:rsid w:val="00500146"/>
    <w:rsid w:val="005007FE"/>
    <w:rsid w:val="0050152C"/>
    <w:rsid w:val="005031FA"/>
    <w:rsid w:val="005050A1"/>
    <w:rsid w:val="005068C8"/>
    <w:rsid w:val="00507B02"/>
    <w:rsid w:val="005103F2"/>
    <w:rsid w:val="00510706"/>
    <w:rsid w:val="00512A2C"/>
    <w:rsid w:val="00514EF8"/>
    <w:rsid w:val="00515065"/>
    <w:rsid w:val="0051642F"/>
    <w:rsid w:val="00517511"/>
    <w:rsid w:val="00517B6E"/>
    <w:rsid w:val="00517F19"/>
    <w:rsid w:val="00522E57"/>
    <w:rsid w:val="0052331B"/>
    <w:rsid w:val="005243AE"/>
    <w:rsid w:val="0052514E"/>
    <w:rsid w:val="00533C54"/>
    <w:rsid w:val="00535150"/>
    <w:rsid w:val="00535EC4"/>
    <w:rsid w:val="00537322"/>
    <w:rsid w:val="00537D8D"/>
    <w:rsid w:val="00541034"/>
    <w:rsid w:val="005426A3"/>
    <w:rsid w:val="005427FB"/>
    <w:rsid w:val="0054280F"/>
    <w:rsid w:val="005451AC"/>
    <w:rsid w:val="00545201"/>
    <w:rsid w:val="00545CAE"/>
    <w:rsid w:val="00547B08"/>
    <w:rsid w:val="00550793"/>
    <w:rsid w:val="00552249"/>
    <w:rsid w:val="00552AC4"/>
    <w:rsid w:val="00552D02"/>
    <w:rsid w:val="005537E8"/>
    <w:rsid w:val="005541DA"/>
    <w:rsid w:val="00554F9A"/>
    <w:rsid w:val="005552D5"/>
    <w:rsid w:val="00555DE2"/>
    <w:rsid w:val="00556980"/>
    <w:rsid w:val="00561189"/>
    <w:rsid w:val="00562F5E"/>
    <w:rsid w:val="00563316"/>
    <w:rsid w:val="005636D2"/>
    <w:rsid w:val="005642CF"/>
    <w:rsid w:val="005659B5"/>
    <w:rsid w:val="005659DE"/>
    <w:rsid w:val="005666D6"/>
    <w:rsid w:val="005675BF"/>
    <w:rsid w:val="005709C4"/>
    <w:rsid w:val="00570A58"/>
    <w:rsid w:val="0057128C"/>
    <w:rsid w:val="00573801"/>
    <w:rsid w:val="00575096"/>
    <w:rsid w:val="00576E36"/>
    <w:rsid w:val="005777A8"/>
    <w:rsid w:val="005803B6"/>
    <w:rsid w:val="005826C1"/>
    <w:rsid w:val="00582BEA"/>
    <w:rsid w:val="00583874"/>
    <w:rsid w:val="00584999"/>
    <w:rsid w:val="005860AD"/>
    <w:rsid w:val="005865BD"/>
    <w:rsid w:val="00587A9D"/>
    <w:rsid w:val="00591C6E"/>
    <w:rsid w:val="00592AB6"/>
    <w:rsid w:val="005962E4"/>
    <w:rsid w:val="00597D46"/>
    <w:rsid w:val="005A0509"/>
    <w:rsid w:val="005A28E9"/>
    <w:rsid w:val="005A3FA6"/>
    <w:rsid w:val="005A4085"/>
    <w:rsid w:val="005A462E"/>
    <w:rsid w:val="005A4C28"/>
    <w:rsid w:val="005A6678"/>
    <w:rsid w:val="005A6FF5"/>
    <w:rsid w:val="005B098F"/>
    <w:rsid w:val="005B11A6"/>
    <w:rsid w:val="005B11C8"/>
    <w:rsid w:val="005B3E31"/>
    <w:rsid w:val="005B509E"/>
    <w:rsid w:val="005B5876"/>
    <w:rsid w:val="005C3323"/>
    <w:rsid w:val="005C4730"/>
    <w:rsid w:val="005C4C7D"/>
    <w:rsid w:val="005C51D3"/>
    <w:rsid w:val="005C6517"/>
    <w:rsid w:val="005C7420"/>
    <w:rsid w:val="005D02CB"/>
    <w:rsid w:val="005D1CBA"/>
    <w:rsid w:val="005D26F8"/>
    <w:rsid w:val="005D31A7"/>
    <w:rsid w:val="005D398F"/>
    <w:rsid w:val="005D4BB0"/>
    <w:rsid w:val="005D6B82"/>
    <w:rsid w:val="005D7589"/>
    <w:rsid w:val="005E27C6"/>
    <w:rsid w:val="005E4435"/>
    <w:rsid w:val="005E7CC4"/>
    <w:rsid w:val="005F04BD"/>
    <w:rsid w:val="005F20C8"/>
    <w:rsid w:val="005F399B"/>
    <w:rsid w:val="005F4B90"/>
    <w:rsid w:val="005F5B34"/>
    <w:rsid w:val="005F5E83"/>
    <w:rsid w:val="005F6209"/>
    <w:rsid w:val="005F787A"/>
    <w:rsid w:val="006007EE"/>
    <w:rsid w:val="006017BF"/>
    <w:rsid w:val="006048F1"/>
    <w:rsid w:val="00607595"/>
    <w:rsid w:val="0061424F"/>
    <w:rsid w:val="006156D0"/>
    <w:rsid w:val="00616137"/>
    <w:rsid w:val="0061625E"/>
    <w:rsid w:val="00617220"/>
    <w:rsid w:val="00617EAC"/>
    <w:rsid w:val="0062110E"/>
    <w:rsid w:val="0062180E"/>
    <w:rsid w:val="006233D3"/>
    <w:rsid w:val="00623D11"/>
    <w:rsid w:val="00624CF7"/>
    <w:rsid w:val="00632036"/>
    <w:rsid w:val="006321F7"/>
    <w:rsid w:val="0063230F"/>
    <w:rsid w:val="00632500"/>
    <w:rsid w:val="00635F21"/>
    <w:rsid w:val="00637810"/>
    <w:rsid w:val="006419CA"/>
    <w:rsid w:val="006430DF"/>
    <w:rsid w:val="006454F9"/>
    <w:rsid w:val="00645E29"/>
    <w:rsid w:val="006468E9"/>
    <w:rsid w:val="00647E16"/>
    <w:rsid w:val="00651573"/>
    <w:rsid w:val="00651B77"/>
    <w:rsid w:val="0065273D"/>
    <w:rsid w:val="00654251"/>
    <w:rsid w:val="00654601"/>
    <w:rsid w:val="00655772"/>
    <w:rsid w:val="00655FF1"/>
    <w:rsid w:val="006561CC"/>
    <w:rsid w:val="00660CCE"/>
    <w:rsid w:val="0066105B"/>
    <w:rsid w:val="00661534"/>
    <w:rsid w:val="00662ADD"/>
    <w:rsid w:val="00663DE2"/>
    <w:rsid w:val="00664BC5"/>
    <w:rsid w:val="00670F3A"/>
    <w:rsid w:val="006712DE"/>
    <w:rsid w:val="00671444"/>
    <w:rsid w:val="0067219E"/>
    <w:rsid w:val="00672AE4"/>
    <w:rsid w:val="006738B0"/>
    <w:rsid w:val="00673A80"/>
    <w:rsid w:val="006740DE"/>
    <w:rsid w:val="00674E4B"/>
    <w:rsid w:val="00674FEB"/>
    <w:rsid w:val="006753C0"/>
    <w:rsid w:val="006765DD"/>
    <w:rsid w:val="006811E7"/>
    <w:rsid w:val="0068127B"/>
    <w:rsid w:val="0068219A"/>
    <w:rsid w:val="00683000"/>
    <w:rsid w:val="00684D66"/>
    <w:rsid w:val="0068508E"/>
    <w:rsid w:val="006867B2"/>
    <w:rsid w:val="0068723D"/>
    <w:rsid w:val="006874D3"/>
    <w:rsid w:val="006902C2"/>
    <w:rsid w:val="00692D43"/>
    <w:rsid w:val="00693753"/>
    <w:rsid w:val="006975A8"/>
    <w:rsid w:val="00697B75"/>
    <w:rsid w:val="006A0743"/>
    <w:rsid w:val="006A1479"/>
    <w:rsid w:val="006A2072"/>
    <w:rsid w:val="006A2A20"/>
    <w:rsid w:val="006A3902"/>
    <w:rsid w:val="006A431F"/>
    <w:rsid w:val="006B4076"/>
    <w:rsid w:val="006B6006"/>
    <w:rsid w:val="006B7AE2"/>
    <w:rsid w:val="006C016A"/>
    <w:rsid w:val="006C395D"/>
    <w:rsid w:val="006C4604"/>
    <w:rsid w:val="006C5C6E"/>
    <w:rsid w:val="006C5EA5"/>
    <w:rsid w:val="006C6545"/>
    <w:rsid w:val="006D0364"/>
    <w:rsid w:val="006D0F4B"/>
    <w:rsid w:val="006D146B"/>
    <w:rsid w:val="006D1519"/>
    <w:rsid w:val="006D1753"/>
    <w:rsid w:val="006D20B8"/>
    <w:rsid w:val="006D2373"/>
    <w:rsid w:val="006D38DC"/>
    <w:rsid w:val="006D3CB2"/>
    <w:rsid w:val="006D4166"/>
    <w:rsid w:val="006D54C0"/>
    <w:rsid w:val="006D67BC"/>
    <w:rsid w:val="006D694F"/>
    <w:rsid w:val="006E1760"/>
    <w:rsid w:val="006E2CC5"/>
    <w:rsid w:val="006E3453"/>
    <w:rsid w:val="006F05B0"/>
    <w:rsid w:val="006F0FD9"/>
    <w:rsid w:val="006F1ABC"/>
    <w:rsid w:val="006F22A3"/>
    <w:rsid w:val="006F4876"/>
    <w:rsid w:val="006F564E"/>
    <w:rsid w:val="006F5CF1"/>
    <w:rsid w:val="006F5D0B"/>
    <w:rsid w:val="006F624F"/>
    <w:rsid w:val="006F6926"/>
    <w:rsid w:val="007003E7"/>
    <w:rsid w:val="00703B8C"/>
    <w:rsid w:val="00703E33"/>
    <w:rsid w:val="00703FF1"/>
    <w:rsid w:val="007047FF"/>
    <w:rsid w:val="0070535F"/>
    <w:rsid w:val="00706563"/>
    <w:rsid w:val="00707975"/>
    <w:rsid w:val="00707B5A"/>
    <w:rsid w:val="00710A52"/>
    <w:rsid w:val="00712B31"/>
    <w:rsid w:val="0071646E"/>
    <w:rsid w:val="0071659A"/>
    <w:rsid w:val="00720873"/>
    <w:rsid w:val="00723248"/>
    <w:rsid w:val="00723EFE"/>
    <w:rsid w:val="00724568"/>
    <w:rsid w:val="00725BFF"/>
    <w:rsid w:val="00730444"/>
    <w:rsid w:val="0073249E"/>
    <w:rsid w:val="007342C5"/>
    <w:rsid w:val="00736C7C"/>
    <w:rsid w:val="00740C42"/>
    <w:rsid w:val="0074237F"/>
    <w:rsid w:val="007423E9"/>
    <w:rsid w:val="00742C5A"/>
    <w:rsid w:val="00750791"/>
    <w:rsid w:val="00752BF1"/>
    <w:rsid w:val="00755350"/>
    <w:rsid w:val="007615C4"/>
    <w:rsid w:val="00761937"/>
    <w:rsid w:val="00761FAA"/>
    <w:rsid w:val="00763A5A"/>
    <w:rsid w:val="00765EA5"/>
    <w:rsid w:val="00766BBE"/>
    <w:rsid w:val="00770679"/>
    <w:rsid w:val="007744CF"/>
    <w:rsid w:val="00774D01"/>
    <w:rsid w:val="00775B7A"/>
    <w:rsid w:val="00775BD4"/>
    <w:rsid w:val="007771FA"/>
    <w:rsid w:val="007800B9"/>
    <w:rsid w:val="00780959"/>
    <w:rsid w:val="00782F9F"/>
    <w:rsid w:val="0078468D"/>
    <w:rsid w:val="007852C2"/>
    <w:rsid w:val="007857D3"/>
    <w:rsid w:val="0078676F"/>
    <w:rsid w:val="00786AD8"/>
    <w:rsid w:val="00786D5B"/>
    <w:rsid w:val="00790423"/>
    <w:rsid w:val="00791FDB"/>
    <w:rsid w:val="00792E6B"/>
    <w:rsid w:val="00794616"/>
    <w:rsid w:val="00795E9C"/>
    <w:rsid w:val="007961E5"/>
    <w:rsid w:val="0079691A"/>
    <w:rsid w:val="00796C97"/>
    <w:rsid w:val="007A0A3A"/>
    <w:rsid w:val="007A1C98"/>
    <w:rsid w:val="007B1245"/>
    <w:rsid w:val="007B33C6"/>
    <w:rsid w:val="007B4B33"/>
    <w:rsid w:val="007B7C0A"/>
    <w:rsid w:val="007C19F7"/>
    <w:rsid w:val="007C5131"/>
    <w:rsid w:val="007C54F1"/>
    <w:rsid w:val="007C77A4"/>
    <w:rsid w:val="007D000E"/>
    <w:rsid w:val="007D0176"/>
    <w:rsid w:val="007D0F4B"/>
    <w:rsid w:val="007D1C13"/>
    <w:rsid w:val="007D21AA"/>
    <w:rsid w:val="007D6608"/>
    <w:rsid w:val="007D66D6"/>
    <w:rsid w:val="007D73C1"/>
    <w:rsid w:val="007E0F66"/>
    <w:rsid w:val="007E6821"/>
    <w:rsid w:val="007F07BE"/>
    <w:rsid w:val="007F09C8"/>
    <w:rsid w:val="007F27BF"/>
    <w:rsid w:val="007F337E"/>
    <w:rsid w:val="007F441B"/>
    <w:rsid w:val="007F4E55"/>
    <w:rsid w:val="007F4E8A"/>
    <w:rsid w:val="007F5A5E"/>
    <w:rsid w:val="007F61D0"/>
    <w:rsid w:val="007F6581"/>
    <w:rsid w:val="007F6890"/>
    <w:rsid w:val="007F6F34"/>
    <w:rsid w:val="00800507"/>
    <w:rsid w:val="008005D1"/>
    <w:rsid w:val="00800F87"/>
    <w:rsid w:val="0080319B"/>
    <w:rsid w:val="00811462"/>
    <w:rsid w:val="00811CA6"/>
    <w:rsid w:val="00812CC0"/>
    <w:rsid w:val="00813405"/>
    <w:rsid w:val="00815641"/>
    <w:rsid w:val="008156E1"/>
    <w:rsid w:val="0081573F"/>
    <w:rsid w:val="00816D64"/>
    <w:rsid w:val="00824282"/>
    <w:rsid w:val="00824B57"/>
    <w:rsid w:val="008312AB"/>
    <w:rsid w:val="00831DA0"/>
    <w:rsid w:val="00833226"/>
    <w:rsid w:val="0083471E"/>
    <w:rsid w:val="008356B8"/>
    <w:rsid w:val="008359B4"/>
    <w:rsid w:val="00836826"/>
    <w:rsid w:val="00836847"/>
    <w:rsid w:val="00837341"/>
    <w:rsid w:val="00837EBA"/>
    <w:rsid w:val="0084001E"/>
    <w:rsid w:val="0084030A"/>
    <w:rsid w:val="00840728"/>
    <w:rsid w:val="00840C2E"/>
    <w:rsid w:val="00841763"/>
    <w:rsid w:val="00845969"/>
    <w:rsid w:val="00846740"/>
    <w:rsid w:val="008467C6"/>
    <w:rsid w:val="00852674"/>
    <w:rsid w:val="008534CF"/>
    <w:rsid w:val="00853EDA"/>
    <w:rsid w:val="00854EA3"/>
    <w:rsid w:val="00855B78"/>
    <w:rsid w:val="00857BC5"/>
    <w:rsid w:val="008606B3"/>
    <w:rsid w:val="00861312"/>
    <w:rsid w:val="0086173E"/>
    <w:rsid w:val="00861B89"/>
    <w:rsid w:val="00862FEA"/>
    <w:rsid w:val="00863EBD"/>
    <w:rsid w:val="00864524"/>
    <w:rsid w:val="0086639B"/>
    <w:rsid w:val="00870A35"/>
    <w:rsid w:val="00870D7F"/>
    <w:rsid w:val="0087280B"/>
    <w:rsid w:val="00872F0D"/>
    <w:rsid w:val="00874B32"/>
    <w:rsid w:val="00875123"/>
    <w:rsid w:val="0087571D"/>
    <w:rsid w:val="0087590C"/>
    <w:rsid w:val="00876EFB"/>
    <w:rsid w:val="00882ADF"/>
    <w:rsid w:val="00884382"/>
    <w:rsid w:val="00884808"/>
    <w:rsid w:val="00885EAE"/>
    <w:rsid w:val="008913E5"/>
    <w:rsid w:val="00891B54"/>
    <w:rsid w:val="00893822"/>
    <w:rsid w:val="00895DEB"/>
    <w:rsid w:val="00895FF7"/>
    <w:rsid w:val="00897012"/>
    <w:rsid w:val="008A2308"/>
    <w:rsid w:val="008A4995"/>
    <w:rsid w:val="008A4C64"/>
    <w:rsid w:val="008A5701"/>
    <w:rsid w:val="008A5CD1"/>
    <w:rsid w:val="008A6CC7"/>
    <w:rsid w:val="008A7AC3"/>
    <w:rsid w:val="008B0EAA"/>
    <w:rsid w:val="008B2999"/>
    <w:rsid w:val="008B43E2"/>
    <w:rsid w:val="008B61F3"/>
    <w:rsid w:val="008B6E10"/>
    <w:rsid w:val="008B7FF9"/>
    <w:rsid w:val="008C1128"/>
    <w:rsid w:val="008C1F26"/>
    <w:rsid w:val="008C4810"/>
    <w:rsid w:val="008C4894"/>
    <w:rsid w:val="008C6B15"/>
    <w:rsid w:val="008D0E6A"/>
    <w:rsid w:val="008D175A"/>
    <w:rsid w:val="008D4DBD"/>
    <w:rsid w:val="008D4E73"/>
    <w:rsid w:val="008D77CB"/>
    <w:rsid w:val="008E28BC"/>
    <w:rsid w:val="008E537A"/>
    <w:rsid w:val="008E7A5F"/>
    <w:rsid w:val="008E7D84"/>
    <w:rsid w:val="008F0906"/>
    <w:rsid w:val="008F11BC"/>
    <w:rsid w:val="008F1A95"/>
    <w:rsid w:val="008F1D2C"/>
    <w:rsid w:val="008F2BF9"/>
    <w:rsid w:val="008F43E4"/>
    <w:rsid w:val="008F508F"/>
    <w:rsid w:val="008F6255"/>
    <w:rsid w:val="00900322"/>
    <w:rsid w:val="009007E2"/>
    <w:rsid w:val="00902E9A"/>
    <w:rsid w:val="0090511B"/>
    <w:rsid w:val="00905F9C"/>
    <w:rsid w:val="00907752"/>
    <w:rsid w:val="00907833"/>
    <w:rsid w:val="00911314"/>
    <w:rsid w:val="00914AF6"/>
    <w:rsid w:val="0091509A"/>
    <w:rsid w:val="00915849"/>
    <w:rsid w:val="009170FB"/>
    <w:rsid w:val="00920677"/>
    <w:rsid w:val="009206FB"/>
    <w:rsid w:val="00921097"/>
    <w:rsid w:val="00922856"/>
    <w:rsid w:val="00923E47"/>
    <w:rsid w:val="00923F83"/>
    <w:rsid w:val="00924290"/>
    <w:rsid w:val="00926158"/>
    <w:rsid w:val="00926806"/>
    <w:rsid w:val="0093068A"/>
    <w:rsid w:val="00932DBD"/>
    <w:rsid w:val="009334B4"/>
    <w:rsid w:val="009338DA"/>
    <w:rsid w:val="009339D6"/>
    <w:rsid w:val="00935055"/>
    <w:rsid w:val="009376DE"/>
    <w:rsid w:val="0094169D"/>
    <w:rsid w:val="009418B7"/>
    <w:rsid w:val="00941B32"/>
    <w:rsid w:val="00942875"/>
    <w:rsid w:val="00943F57"/>
    <w:rsid w:val="00946DEC"/>
    <w:rsid w:val="00947034"/>
    <w:rsid w:val="00947B2A"/>
    <w:rsid w:val="00947C80"/>
    <w:rsid w:val="00952068"/>
    <w:rsid w:val="009524D9"/>
    <w:rsid w:val="00953BD8"/>
    <w:rsid w:val="00954816"/>
    <w:rsid w:val="00954B39"/>
    <w:rsid w:val="00956A00"/>
    <w:rsid w:val="00956CC9"/>
    <w:rsid w:val="00960042"/>
    <w:rsid w:val="00960B3D"/>
    <w:rsid w:val="00960C09"/>
    <w:rsid w:val="009617DD"/>
    <w:rsid w:val="00961870"/>
    <w:rsid w:val="00962140"/>
    <w:rsid w:val="00962318"/>
    <w:rsid w:val="009628FF"/>
    <w:rsid w:val="00964044"/>
    <w:rsid w:val="009711EF"/>
    <w:rsid w:val="009738CD"/>
    <w:rsid w:val="0097500A"/>
    <w:rsid w:val="009753FE"/>
    <w:rsid w:val="009757AC"/>
    <w:rsid w:val="00975908"/>
    <w:rsid w:val="00976088"/>
    <w:rsid w:val="009766D1"/>
    <w:rsid w:val="00977FD4"/>
    <w:rsid w:val="00981856"/>
    <w:rsid w:val="00984D1C"/>
    <w:rsid w:val="0098540E"/>
    <w:rsid w:val="0098549A"/>
    <w:rsid w:val="00985F7C"/>
    <w:rsid w:val="009862E5"/>
    <w:rsid w:val="009876FB"/>
    <w:rsid w:val="00990184"/>
    <w:rsid w:val="0099045B"/>
    <w:rsid w:val="009904AF"/>
    <w:rsid w:val="00990CDB"/>
    <w:rsid w:val="00991515"/>
    <w:rsid w:val="00992640"/>
    <w:rsid w:val="00992B83"/>
    <w:rsid w:val="009944EF"/>
    <w:rsid w:val="0099462C"/>
    <w:rsid w:val="00996F64"/>
    <w:rsid w:val="009A03B1"/>
    <w:rsid w:val="009A0FF1"/>
    <w:rsid w:val="009A10F0"/>
    <w:rsid w:val="009A3233"/>
    <w:rsid w:val="009A328B"/>
    <w:rsid w:val="009A5D94"/>
    <w:rsid w:val="009A63DF"/>
    <w:rsid w:val="009A700A"/>
    <w:rsid w:val="009B05D2"/>
    <w:rsid w:val="009B19FB"/>
    <w:rsid w:val="009B1F87"/>
    <w:rsid w:val="009B5024"/>
    <w:rsid w:val="009B64F6"/>
    <w:rsid w:val="009B7EB1"/>
    <w:rsid w:val="009C20AF"/>
    <w:rsid w:val="009C2E42"/>
    <w:rsid w:val="009C2F4B"/>
    <w:rsid w:val="009C452B"/>
    <w:rsid w:val="009C5444"/>
    <w:rsid w:val="009C7448"/>
    <w:rsid w:val="009D389A"/>
    <w:rsid w:val="009D465E"/>
    <w:rsid w:val="009D4E56"/>
    <w:rsid w:val="009D6F70"/>
    <w:rsid w:val="009E0C3C"/>
    <w:rsid w:val="009E148F"/>
    <w:rsid w:val="009E31AF"/>
    <w:rsid w:val="009E5218"/>
    <w:rsid w:val="009E69BE"/>
    <w:rsid w:val="009E71BE"/>
    <w:rsid w:val="009F01CC"/>
    <w:rsid w:val="009F032D"/>
    <w:rsid w:val="009F04A0"/>
    <w:rsid w:val="009F0DC8"/>
    <w:rsid w:val="009F0F2D"/>
    <w:rsid w:val="009F16B1"/>
    <w:rsid w:val="009F2898"/>
    <w:rsid w:val="009F3CEB"/>
    <w:rsid w:val="009F6855"/>
    <w:rsid w:val="009F766A"/>
    <w:rsid w:val="009F7A9A"/>
    <w:rsid w:val="00A0117A"/>
    <w:rsid w:val="00A03196"/>
    <w:rsid w:val="00A03E7D"/>
    <w:rsid w:val="00A077E3"/>
    <w:rsid w:val="00A10C9B"/>
    <w:rsid w:val="00A12299"/>
    <w:rsid w:val="00A13375"/>
    <w:rsid w:val="00A13425"/>
    <w:rsid w:val="00A14090"/>
    <w:rsid w:val="00A1495C"/>
    <w:rsid w:val="00A14B25"/>
    <w:rsid w:val="00A15565"/>
    <w:rsid w:val="00A166CD"/>
    <w:rsid w:val="00A1700B"/>
    <w:rsid w:val="00A17028"/>
    <w:rsid w:val="00A17ED9"/>
    <w:rsid w:val="00A20914"/>
    <w:rsid w:val="00A20F9A"/>
    <w:rsid w:val="00A210C6"/>
    <w:rsid w:val="00A2205E"/>
    <w:rsid w:val="00A231EB"/>
    <w:rsid w:val="00A2323A"/>
    <w:rsid w:val="00A23D3F"/>
    <w:rsid w:val="00A322FD"/>
    <w:rsid w:val="00A3231D"/>
    <w:rsid w:val="00A344E4"/>
    <w:rsid w:val="00A44207"/>
    <w:rsid w:val="00A455F2"/>
    <w:rsid w:val="00A4583D"/>
    <w:rsid w:val="00A463DE"/>
    <w:rsid w:val="00A46ADF"/>
    <w:rsid w:val="00A479D3"/>
    <w:rsid w:val="00A47AC5"/>
    <w:rsid w:val="00A506DA"/>
    <w:rsid w:val="00A51C33"/>
    <w:rsid w:val="00A53285"/>
    <w:rsid w:val="00A5448A"/>
    <w:rsid w:val="00A54E8E"/>
    <w:rsid w:val="00A563B6"/>
    <w:rsid w:val="00A605D2"/>
    <w:rsid w:val="00A6106A"/>
    <w:rsid w:val="00A62280"/>
    <w:rsid w:val="00A63869"/>
    <w:rsid w:val="00A64D75"/>
    <w:rsid w:val="00A65500"/>
    <w:rsid w:val="00A66E5E"/>
    <w:rsid w:val="00A704CC"/>
    <w:rsid w:val="00A71C96"/>
    <w:rsid w:val="00A71F45"/>
    <w:rsid w:val="00A74B6F"/>
    <w:rsid w:val="00A75834"/>
    <w:rsid w:val="00A75A69"/>
    <w:rsid w:val="00A80B73"/>
    <w:rsid w:val="00A810AB"/>
    <w:rsid w:val="00A81411"/>
    <w:rsid w:val="00A844C2"/>
    <w:rsid w:val="00A859B4"/>
    <w:rsid w:val="00A8615C"/>
    <w:rsid w:val="00A86596"/>
    <w:rsid w:val="00A869FA"/>
    <w:rsid w:val="00A87E0C"/>
    <w:rsid w:val="00A915D4"/>
    <w:rsid w:val="00A91699"/>
    <w:rsid w:val="00A93128"/>
    <w:rsid w:val="00A933E6"/>
    <w:rsid w:val="00A93BD3"/>
    <w:rsid w:val="00A94546"/>
    <w:rsid w:val="00A949FA"/>
    <w:rsid w:val="00A952AA"/>
    <w:rsid w:val="00A95F38"/>
    <w:rsid w:val="00AA083E"/>
    <w:rsid w:val="00AA12E3"/>
    <w:rsid w:val="00AA19EF"/>
    <w:rsid w:val="00AA1F73"/>
    <w:rsid w:val="00AA2691"/>
    <w:rsid w:val="00AA5722"/>
    <w:rsid w:val="00AA7844"/>
    <w:rsid w:val="00AB0281"/>
    <w:rsid w:val="00AB0E89"/>
    <w:rsid w:val="00AB1418"/>
    <w:rsid w:val="00AB5A05"/>
    <w:rsid w:val="00AB64BD"/>
    <w:rsid w:val="00AB69C0"/>
    <w:rsid w:val="00AC1E42"/>
    <w:rsid w:val="00AC3D7B"/>
    <w:rsid w:val="00AC3E9D"/>
    <w:rsid w:val="00AC5F1E"/>
    <w:rsid w:val="00AC7EC4"/>
    <w:rsid w:val="00AD0E3D"/>
    <w:rsid w:val="00AD166B"/>
    <w:rsid w:val="00AD2AFF"/>
    <w:rsid w:val="00AD338B"/>
    <w:rsid w:val="00AD49E5"/>
    <w:rsid w:val="00AD4F57"/>
    <w:rsid w:val="00AD5529"/>
    <w:rsid w:val="00AD5CFF"/>
    <w:rsid w:val="00AD7695"/>
    <w:rsid w:val="00AE1CE1"/>
    <w:rsid w:val="00AE3E2F"/>
    <w:rsid w:val="00AE7B35"/>
    <w:rsid w:val="00AF100D"/>
    <w:rsid w:val="00AF16A0"/>
    <w:rsid w:val="00AF1F15"/>
    <w:rsid w:val="00AF206D"/>
    <w:rsid w:val="00AF2E80"/>
    <w:rsid w:val="00AF31FD"/>
    <w:rsid w:val="00AF55FE"/>
    <w:rsid w:val="00AF56EA"/>
    <w:rsid w:val="00AF5B1B"/>
    <w:rsid w:val="00B01130"/>
    <w:rsid w:val="00B01A4E"/>
    <w:rsid w:val="00B03EAC"/>
    <w:rsid w:val="00B04BD2"/>
    <w:rsid w:val="00B05B2E"/>
    <w:rsid w:val="00B11379"/>
    <w:rsid w:val="00B127F1"/>
    <w:rsid w:val="00B14BD6"/>
    <w:rsid w:val="00B15306"/>
    <w:rsid w:val="00B15A10"/>
    <w:rsid w:val="00B165D6"/>
    <w:rsid w:val="00B175F7"/>
    <w:rsid w:val="00B2014C"/>
    <w:rsid w:val="00B20AA9"/>
    <w:rsid w:val="00B20E01"/>
    <w:rsid w:val="00B20E9F"/>
    <w:rsid w:val="00B20EDA"/>
    <w:rsid w:val="00B22B40"/>
    <w:rsid w:val="00B230DA"/>
    <w:rsid w:val="00B23DED"/>
    <w:rsid w:val="00B24C39"/>
    <w:rsid w:val="00B25455"/>
    <w:rsid w:val="00B25E52"/>
    <w:rsid w:val="00B26C1E"/>
    <w:rsid w:val="00B301C8"/>
    <w:rsid w:val="00B32A60"/>
    <w:rsid w:val="00B33CA1"/>
    <w:rsid w:val="00B352E4"/>
    <w:rsid w:val="00B406FE"/>
    <w:rsid w:val="00B44135"/>
    <w:rsid w:val="00B45679"/>
    <w:rsid w:val="00B45DD7"/>
    <w:rsid w:val="00B47E33"/>
    <w:rsid w:val="00B50451"/>
    <w:rsid w:val="00B5206B"/>
    <w:rsid w:val="00B5325F"/>
    <w:rsid w:val="00B549EB"/>
    <w:rsid w:val="00B555E1"/>
    <w:rsid w:val="00B604D2"/>
    <w:rsid w:val="00B61C72"/>
    <w:rsid w:val="00B6446B"/>
    <w:rsid w:val="00B65A34"/>
    <w:rsid w:val="00B6610B"/>
    <w:rsid w:val="00B66115"/>
    <w:rsid w:val="00B703FF"/>
    <w:rsid w:val="00B70F82"/>
    <w:rsid w:val="00B7169E"/>
    <w:rsid w:val="00B71D66"/>
    <w:rsid w:val="00B744EB"/>
    <w:rsid w:val="00B767FF"/>
    <w:rsid w:val="00B834B4"/>
    <w:rsid w:val="00B83D04"/>
    <w:rsid w:val="00B855C4"/>
    <w:rsid w:val="00B85910"/>
    <w:rsid w:val="00B906CB"/>
    <w:rsid w:val="00B93485"/>
    <w:rsid w:val="00B94F2B"/>
    <w:rsid w:val="00B97592"/>
    <w:rsid w:val="00BA2A5A"/>
    <w:rsid w:val="00BA2B13"/>
    <w:rsid w:val="00BA2DF6"/>
    <w:rsid w:val="00BA39DD"/>
    <w:rsid w:val="00BB2B66"/>
    <w:rsid w:val="00BB4172"/>
    <w:rsid w:val="00BB5D85"/>
    <w:rsid w:val="00BB6A71"/>
    <w:rsid w:val="00BC0166"/>
    <w:rsid w:val="00BC1D6C"/>
    <w:rsid w:val="00BC1F7B"/>
    <w:rsid w:val="00BC3A02"/>
    <w:rsid w:val="00BC4968"/>
    <w:rsid w:val="00BC4D2E"/>
    <w:rsid w:val="00BC57F9"/>
    <w:rsid w:val="00BC6743"/>
    <w:rsid w:val="00BC7D14"/>
    <w:rsid w:val="00BD28EF"/>
    <w:rsid w:val="00BD318D"/>
    <w:rsid w:val="00BD3D26"/>
    <w:rsid w:val="00BD4935"/>
    <w:rsid w:val="00BD5279"/>
    <w:rsid w:val="00BD6087"/>
    <w:rsid w:val="00BD7941"/>
    <w:rsid w:val="00BE0D08"/>
    <w:rsid w:val="00BF09D0"/>
    <w:rsid w:val="00BF35CA"/>
    <w:rsid w:val="00BF5603"/>
    <w:rsid w:val="00BF5615"/>
    <w:rsid w:val="00BF603D"/>
    <w:rsid w:val="00C00CAF"/>
    <w:rsid w:val="00C02657"/>
    <w:rsid w:val="00C0447C"/>
    <w:rsid w:val="00C053FF"/>
    <w:rsid w:val="00C06357"/>
    <w:rsid w:val="00C067EE"/>
    <w:rsid w:val="00C06B8B"/>
    <w:rsid w:val="00C07D3F"/>
    <w:rsid w:val="00C102A3"/>
    <w:rsid w:val="00C10C31"/>
    <w:rsid w:val="00C11304"/>
    <w:rsid w:val="00C1172A"/>
    <w:rsid w:val="00C11A83"/>
    <w:rsid w:val="00C12CA3"/>
    <w:rsid w:val="00C132E4"/>
    <w:rsid w:val="00C1378D"/>
    <w:rsid w:val="00C1436E"/>
    <w:rsid w:val="00C16782"/>
    <w:rsid w:val="00C173DD"/>
    <w:rsid w:val="00C23005"/>
    <w:rsid w:val="00C23FC0"/>
    <w:rsid w:val="00C2436F"/>
    <w:rsid w:val="00C32378"/>
    <w:rsid w:val="00C32835"/>
    <w:rsid w:val="00C33109"/>
    <w:rsid w:val="00C3458C"/>
    <w:rsid w:val="00C367E0"/>
    <w:rsid w:val="00C3732B"/>
    <w:rsid w:val="00C400BE"/>
    <w:rsid w:val="00C40BE8"/>
    <w:rsid w:val="00C412AE"/>
    <w:rsid w:val="00C4150F"/>
    <w:rsid w:val="00C43808"/>
    <w:rsid w:val="00C438D7"/>
    <w:rsid w:val="00C43F27"/>
    <w:rsid w:val="00C44883"/>
    <w:rsid w:val="00C45E25"/>
    <w:rsid w:val="00C46B57"/>
    <w:rsid w:val="00C47EAA"/>
    <w:rsid w:val="00C5053C"/>
    <w:rsid w:val="00C52079"/>
    <w:rsid w:val="00C52E3A"/>
    <w:rsid w:val="00C54034"/>
    <w:rsid w:val="00C54464"/>
    <w:rsid w:val="00C5482F"/>
    <w:rsid w:val="00C56684"/>
    <w:rsid w:val="00C5676F"/>
    <w:rsid w:val="00C5706A"/>
    <w:rsid w:val="00C572D6"/>
    <w:rsid w:val="00C57327"/>
    <w:rsid w:val="00C5744E"/>
    <w:rsid w:val="00C60A90"/>
    <w:rsid w:val="00C622D6"/>
    <w:rsid w:val="00C623C9"/>
    <w:rsid w:val="00C62697"/>
    <w:rsid w:val="00C62C71"/>
    <w:rsid w:val="00C62C8A"/>
    <w:rsid w:val="00C640BE"/>
    <w:rsid w:val="00C6490B"/>
    <w:rsid w:val="00C65F83"/>
    <w:rsid w:val="00C669A2"/>
    <w:rsid w:val="00C669F7"/>
    <w:rsid w:val="00C66FF0"/>
    <w:rsid w:val="00C67A98"/>
    <w:rsid w:val="00C706F4"/>
    <w:rsid w:val="00C71205"/>
    <w:rsid w:val="00C73A70"/>
    <w:rsid w:val="00C76BF1"/>
    <w:rsid w:val="00C76E0E"/>
    <w:rsid w:val="00C76ED3"/>
    <w:rsid w:val="00C771E0"/>
    <w:rsid w:val="00C81788"/>
    <w:rsid w:val="00C821E5"/>
    <w:rsid w:val="00C84D73"/>
    <w:rsid w:val="00C855B2"/>
    <w:rsid w:val="00C86F30"/>
    <w:rsid w:val="00C90092"/>
    <w:rsid w:val="00C94DE6"/>
    <w:rsid w:val="00C95483"/>
    <w:rsid w:val="00C95610"/>
    <w:rsid w:val="00C95F40"/>
    <w:rsid w:val="00C96A49"/>
    <w:rsid w:val="00C96F5C"/>
    <w:rsid w:val="00C972C2"/>
    <w:rsid w:val="00CA06DB"/>
    <w:rsid w:val="00CA0E61"/>
    <w:rsid w:val="00CA1EA8"/>
    <w:rsid w:val="00CA1EE3"/>
    <w:rsid w:val="00CA4478"/>
    <w:rsid w:val="00CA7556"/>
    <w:rsid w:val="00CB1A13"/>
    <w:rsid w:val="00CB33F0"/>
    <w:rsid w:val="00CB4D8E"/>
    <w:rsid w:val="00CB53A5"/>
    <w:rsid w:val="00CB5470"/>
    <w:rsid w:val="00CB6EB2"/>
    <w:rsid w:val="00CB7634"/>
    <w:rsid w:val="00CC0518"/>
    <w:rsid w:val="00CC0617"/>
    <w:rsid w:val="00CC319B"/>
    <w:rsid w:val="00CC5D2C"/>
    <w:rsid w:val="00CC6580"/>
    <w:rsid w:val="00CC7C0D"/>
    <w:rsid w:val="00CD0105"/>
    <w:rsid w:val="00CD0918"/>
    <w:rsid w:val="00CD0CEE"/>
    <w:rsid w:val="00CD2676"/>
    <w:rsid w:val="00CD37DA"/>
    <w:rsid w:val="00CD3CDE"/>
    <w:rsid w:val="00CE00E1"/>
    <w:rsid w:val="00CE0392"/>
    <w:rsid w:val="00CE14F1"/>
    <w:rsid w:val="00CE26A3"/>
    <w:rsid w:val="00CE276D"/>
    <w:rsid w:val="00CE394D"/>
    <w:rsid w:val="00CE5E9E"/>
    <w:rsid w:val="00CE7AE1"/>
    <w:rsid w:val="00CF1DD7"/>
    <w:rsid w:val="00CF404C"/>
    <w:rsid w:val="00CF5416"/>
    <w:rsid w:val="00D00E07"/>
    <w:rsid w:val="00D01024"/>
    <w:rsid w:val="00D0130C"/>
    <w:rsid w:val="00D01EA7"/>
    <w:rsid w:val="00D024C9"/>
    <w:rsid w:val="00D0442D"/>
    <w:rsid w:val="00D06F15"/>
    <w:rsid w:val="00D07F69"/>
    <w:rsid w:val="00D11993"/>
    <w:rsid w:val="00D13498"/>
    <w:rsid w:val="00D16F44"/>
    <w:rsid w:val="00D17909"/>
    <w:rsid w:val="00D20382"/>
    <w:rsid w:val="00D21E46"/>
    <w:rsid w:val="00D22D7E"/>
    <w:rsid w:val="00D24B05"/>
    <w:rsid w:val="00D255BC"/>
    <w:rsid w:val="00D27800"/>
    <w:rsid w:val="00D3479C"/>
    <w:rsid w:val="00D357B5"/>
    <w:rsid w:val="00D36845"/>
    <w:rsid w:val="00D374E3"/>
    <w:rsid w:val="00D42847"/>
    <w:rsid w:val="00D43B11"/>
    <w:rsid w:val="00D43E52"/>
    <w:rsid w:val="00D46699"/>
    <w:rsid w:val="00D466C0"/>
    <w:rsid w:val="00D510D3"/>
    <w:rsid w:val="00D52883"/>
    <w:rsid w:val="00D52DAF"/>
    <w:rsid w:val="00D544E3"/>
    <w:rsid w:val="00D54EC2"/>
    <w:rsid w:val="00D54F8E"/>
    <w:rsid w:val="00D55119"/>
    <w:rsid w:val="00D56600"/>
    <w:rsid w:val="00D56992"/>
    <w:rsid w:val="00D5717D"/>
    <w:rsid w:val="00D57829"/>
    <w:rsid w:val="00D57F2A"/>
    <w:rsid w:val="00D60271"/>
    <w:rsid w:val="00D63609"/>
    <w:rsid w:val="00D637C8"/>
    <w:rsid w:val="00D65AE7"/>
    <w:rsid w:val="00D65FE7"/>
    <w:rsid w:val="00D72A15"/>
    <w:rsid w:val="00D72C04"/>
    <w:rsid w:val="00D73C84"/>
    <w:rsid w:val="00D73D6C"/>
    <w:rsid w:val="00D74B46"/>
    <w:rsid w:val="00D75F80"/>
    <w:rsid w:val="00D76830"/>
    <w:rsid w:val="00D81AAD"/>
    <w:rsid w:val="00D837AF"/>
    <w:rsid w:val="00D84184"/>
    <w:rsid w:val="00D84688"/>
    <w:rsid w:val="00D84FFD"/>
    <w:rsid w:val="00D86060"/>
    <w:rsid w:val="00D871DE"/>
    <w:rsid w:val="00D90030"/>
    <w:rsid w:val="00D90D12"/>
    <w:rsid w:val="00D91015"/>
    <w:rsid w:val="00D946CF"/>
    <w:rsid w:val="00D96415"/>
    <w:rsid w:val="00DA2158"/>
    <w:rsid w:val="00DA22C0"/>
    <w:rsid w:val="00DA27C4"/>
    <w:rsid w:val="00DA2C5A"/>
    <w:rsid w:val="00DA3212"/>
    <w:rsid w:val="00DA435F"/>
    <w:rsid w:val="00DA4D24"/>
    <w:rsid w:val="00DA5F85"/>
    <w:rsid w:val="00DA6074"/>
    <w:rsid w:val="00DA6E6B"/>
    <w:rsid w:val="00DA73E4"/>
    <w:rsid w:val="00DA7AA8"/>
    <w:rsid w:val="00DA7B60"/>
    <w:rsid w:val="00DB05ED"/>
    <w:rsid w:val="00DB0B4D"/>
    <w:rsid w:val="00DB0DE8"/>
    <w:rsid w:val="00DB11D5"/>
    <w:rsid w:val="00DB3278"/>
    <w:rsid w:val="00DB7438"/>
    <w:rsid w:val="00DC0420"/>
    <w:rsid w:val="00DC12A9"/>
    <w:rsid w:val="00DC12FE"/>
    <w:rsid w:val="00DC1E6D"/>
    <w:rsid w:val="00DC2107"/>
    <w:rsid w:val="00DC229C"/>
    <w:rsid w:val="00DC3D8B"/>
    <w:rsid w:val="00DC4380"/>
    <w:rsid w:val="00DC4869"/>
    <w:rsid w:val="00DD03B8"/>
    <w:rsid w:val="00DD1E2A"/>
    <w:rsid w:val="00DD29A3"/>
    <w:rsid w:val="00DD34D7"/>
    <w:rsid w:val="00DD424C"/>
    <w:rsid w:val="00DD5753"/>
    <w:rsid w:val="00DD5CE2"/>
    <w:rsid w:val="00DD6932"/>
    <w:rsid w:val="00DE41E2"/>
    <w:rsid w:val="00DE52A7"/>
    <w:rsid w:val="00DE623F"/>
    <w:rsid w:val="00DE6E27"/>
    <w:rsid w:val="00DE6F89"/>
    <w:rsid w:val="00DF168C"/>
    <w:rsid w:val="00DF2621"/>
    <w:rsid w:val="00DF3527"/>
    <w:rsid w:val="00DF45F0"/>
    <w:rsid w:val="00DF4CC7"/>
    <w:rsid w:val="00DF4F95"/>
    <w:rsid w:val="00DF5172"/>
    <w:rsid w:val="00DF54E0"/>
    <w:rsid w:val="00DF6863"/>
    <w:rsid w:val="00DF7825"/>
    <w:rsid w:val="00E0067B"/>
    <w:rsid w:val="00E01670"/>
    <w:rsid w:val="00E0285C"/>
    <w:rsid w:val="00E03DA3"/>
    <w:rsid w:val="00E04712"/>
    <w:rsid w:val="00E04D19"/>
    <w:rsid w:val="00E07442"/>
    <w:rsid w:val="00E07BCA"/>
    <w:rsid w:val="00E10316"/>
    <w:rsid w:val="00E12469"/>
    <w:rsid w:val="00E12834"/>
    <w:rsid w:val="00E12D6D"/>
    <w:rsid w:val="00E12EEF"/>
    <w:rsid w:val="00E149A0"/>
    <w:rsid w:val="00E159EF"/>
    <w:rsid w:val="00E15CB9"/>
    <w:rsid w:val="00E16C19"/>
    <w:rsid w:val="00E172A1"/>
    <w:rsid w:val="00E22F19"/>
    <w:rsid w:val="00E235F8"/>
    <w:rsid w:val="00E24151"/>
    <w:rsid w:val="00E25C48"/>
    <w:rsid w:val="00E25DDE"/>
    <w:rsid w:val="00E2605A"/>
    <w:rsid w:val="00E27669"/>
    <w:rsid w:val="00E30F9F"/>
    <w:rsid w:val="00E310C8"/>
    <w:rsid w:val="00E3128B"/>
    <w:rsid w:val="00E32089"/>
    <w:rsid w:val="00E36B00"/>
    <w:rsid w:val="00E40CD1"/>
    <w:rsid w:val="00E4237C"/>
    <w:rsid w:val="00E43C23"/>
    <w:rsid w:val="00E43D41"/>
    <w:rsid w:val="00E44F3E"/>
    <w:rsid w:val="00E45A58"/>
    <w:rsid w:val="00E47FB2"/>
    <w:rsid w:val="00E51256"/>
    <w:rsid w:val="00E51AF8"/>
    <w:rsid w:val="00E52C4B"/>
    <w:rsid w:val="00E55674"/>
    <w:rsid w:val="00E56A38"/>
    <w:rsid w:val="00E57822"/>
    <w:rsid w:val="00E616C7"/>
    <w:rsid w:val="00E63AA4"/>
    <w:rsid w:val="00E6575C"/>
    <w:rsid w:val="00E65895"/>
    <w:rsid w:val="00E7076F"/>
    <w:rsid w:val="00E7421C"/>
    <w:rsid w:val="00E7427C"/>
    <w:rsid w:val="00E74B13"/>
    <w:rsid w:val="00E752D7"/>
    <w:rsid w:val="00E75F43"/>
    <w:rsid w:val="00E76C3D"/>
    <w:rsid w:val="00E80B38"/>
    <w:rsid w:val="00E832F7"/>
    <w:rsid w:val="00E8368D"/>
    <w:rsid w:val="00E83FDB"/>
    <w:rsid w:val="00E845B2"/>
    <w:rsid w:val="00E85082"/>
    <w:rsid w:val="00E85518"/>
    <w:rsid w:val="00E8611C"/>
    <w:rsid w:val="00E90162"/>
    <w:rsid w:val="00E91C2C"/>
    <w:rsid w:val="00E94657"/>
    <w:rsid w:val="00E94C79"/>
    <w:rsid w:val="00E94DAF"/>
    <w:rsid w:val="00E94ED6"/>
    <w:rsid w:val="00E95A98"/>
    <w:rsid w:val="00E9610A"/>
    <w:rsid w:val="00E96A44"/>
    <w:rsid w:val="00E96D4B"/>
    <w:rsid w:val="00EA1F6E"/>
    <w:rsid w:val="00EA2503"/>
    <w:rsid w:val="00EA2B06"/>
    <w:rsid w:val="00EA4597"/>
    <w:rsid w:val="00EA5128"/>
    <w:rsid w:val="00EA55E3"/>
    <w:rsid w:val="00EA5F89"/>
    <w:rsid w:val="00EA60C7"/>
    <w:rsid w:val="00EB224B"/>
    <w:rsid w:val="00EB561A"/>
    <w:rsid w:val="00EB69F3"/>
    <w:rsid w:val="00EB77C5"/>
    <w:rsid w:val="00EC0526"/>
    <w:rsid w:val="00EC28B3"/>
    <w:rsid w:val="00EC4CE9"/>
    <w:rsid w:val="00EC77A4"/>
    <w:rsid w:val="00ED1E79"/>
    <w:rsid w:val="00ED3313"/>
    <w:rsid w:val="00ED636B"/>
    <w:rsid w:val="00EE16BF"/>
    <w:rsid w:val="00EE1EE3"/>
    <w:rsid w:val="00EE25C9"/>
    <w:rsid w:val="00EE290D"/>
    <w:rsid w:val="00EE41CA"/>
    <w:rsid w:val="00EE4D68"/>
    <w:rsid w:val="00EE58F1"/>
    <w:rsid w:val="00EE6DC6"/>
    <w:rsid w:val="00EE730E"/>
    <w:rsid w:val="00EE7662"/>
    <w:rsid w:val="00EF1291"/>
    <w:rsid w:val="00EF1D6E"/>
    <w:rsid w:val="00EF239E"/>
    <w:rsid w:val="00EF3615"/>
    <w:rsid w:val="00EF4977"/>
    <w:rsid w:val="00EF74E4"/>
    <w:rsid w:val="00EF7F13"/>
    <w:rsid w:val="00F004EF"/>
    <w:rsid w:val="00F00FEB"/>
    <w:rsid w:val="00F0176A"/>
    <w:rsid w:val="00F029EE"/>
    <w:rsid w:val="00F04395"/>
    <w:rsid w:val="00F04E3D"/>
    <w:rsid w:val="00F04FDE"/>
    <w:rsid w:val="00F103AE"/>
    <w:rsid w:val="00F10933"/>
    <w:rsid w:val="00F1167B"/>
    <w:rsid w:val="00F13090"/>
    <w:rsid w:val="00F13881"/>
    <w:rsid w:val="00F1658E"/>
    <w:rsid w:val="00F16B0B"/>
    <w:rsid w:val="00F172E9"/>
    <w:rsid w:val="00F25388"/>
    <w:rsid w:val="00F27EF5"/>
    <w:rsid w:val="00F30085"/>
    <w:rsid w:val="00F307F3"/>
    <w:rsid w:val="00F30E5F"/>
    <w:rsid w:val="00F314EF"/>
    <w:rsid w:val="00F31AF0"/>
    <w:rsid w:val="00F33530"/>
    <w:rsid w:val="00F35138"/>
    <w:rsid w:val="00F37F1B"/>
    <w:rsid w:val="00F43DFA"/>
    <w:rsid w:val="00F451B4"/>
    <w:rsid w:val="00F46B3C"/>
    <w:rsid w:val="00F50B9B"/>
    <w:rsid w:val="00F5332D"/>
    <w:rsid w:val="00F54EF5"/>
    <w:rsid w:val="00F61362"/>
    <w:rsid w:val="00F6149F"/>
    <w:rsid w:val="00F61880"/>
    <w:rsid w:val="00F62169"/>
    <w:rsid w:val="00F62F8B"/>
    <w:rsid w:val="00F632EF"/>
    <w:rsid w:val="00F70471"/>
    <w:rsid w:val="00F717F2"/>
    <w:rsid w:val="00F722AC"/>
    <w:rsid w:val="00F80C47"/>
    <w:rsid w:val="00F80FC5"/>
    <w:rsid w:val="00F811A3"/>
    <w:rsid w:val="00F81C35"/>
    <w:rsid w:val="00F826D4"/>
    <w:rsid w:val="00F82DF9"/>
    <w:rsid w:val="00F8432D"/>
    <w:rsid w:val="00F854AC"/>
    <w:rsid w:val="00F86108"/>
    <w:rsid w:val="00F911CC"/>
    <w:rsid w:val="00F91746"/>
    <w:rsid w:val="00F92096"/>
    <w:rsid w:val="00F94B9A"/>
    <w:rsid w:val="00F94D07"/>
    <w:rsid w:val="00FA015C"/>
    <w:rsid w:val="00FA0D87"/>
    <w:rsid w:val="00FA16F3"/>
    <w:rsid w:val="00FA1F9C"/>
    <w:rsid w:val="00FA410E"/>
    <w:rsid w:val="00FA4EB4"/>
    <w:rsid w:val="00FA5D46"/>
    <w:rsid w:val="00FA6827"/>
    <w:rsid w:val="00FA7526"/>
    <w:rsid w:val="00FB291E"/>
    <w:rsid w:val="00FB2A7A"/>
    <w:rsid w:val="00FB3C18"/>
    <w:rsid w:val="00FB3F09"/>
    <w:rsid w:val="00FB694B"/>
    <w:rsid w:val="00FB6B04"/>
    <w:rsid w:val="00FB6EB8"/>
    <w:rsid w:val="00FB7E3D"/>
    <w:rsid w:val="00FC0300"/>
    <w:rsid w:val="00FC4181"/>
    <w:rsid w:val="00FC4E5F"/>
    <w:rsid w:val="00FC4FBF"/>
    <w:rsid w:val="00FC7874"/>
    <w:rsid w:val="00FD2983"/>
    <w:rsid w:val="00FD4341"/>
    <w:rsid w:val="00FD5ADE"/>
    <w:rsid w:val="00FD601F"/>
    <w:rsid w:val="00FD65AB"/>
    <w:rsid w:val="00FD673D"/>
    <w:rsid w:val="00FE0318"/>
    <w:rsid w:val="00FE24D7"/>
    <w:rsid w:val="00FE4A31"/>
    <w:rsid w:val="00FE4BB9"/>
    <w:rsid w:val="00FE5043"/>
    <w:rsid w:val="00FE6797"/>
    <w:rsid w:val="00FE6ECF"/>
    <w:rsid w:val="00FE715B"/>
    <w:rsid w:val="00FE7BA6"/>
    <w:rsid w:val="00FE7BE6"/>
    <w:rsid w:val="00FF0430"/>
    <w:rsid w:val="00FF40C9"/>
    <w:rsid w:val="00FF74BE"/>
    <w:rsid w:val="00FF74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ocId w14:val="0807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 w:type="character" w:styleId="Strong">
    <w:name w:val="Strong"/>
    <w:basedOn w:val="DefaultParagraphFont"/>
    <w:uiPriority w:val="22"/>
    <w:qFormat/>
    <w:rsid w:val="006A074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toc 1" w:uiPriority="39"/>
    <w:lsdException w:name="toc 2" w:uiPriority="39"/>
    <w:lsdException w:name="toc 6" w:uiPriority="39"/>
    <w:lsdException w:name="caption"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14"/>
    <w:pPr>
      <w:suppressAutoHyphens/>
      <w:spacing w:after="0" w:line="240" w:lineRule="auto"/>
      <w:jc w:val="both"/>
    </w:pPr>
    <w:rPr>
      <w:rFonts w:ascii="Arial" w:hAnsi="Arial" w:cs="Times New Roman"/>
      <w:sz w:val="20"/>
      <w:szCs w:val="20"/>
    </w:rPr>
  </w:style>
  <w:style w:type="paragraph" w:styleId="Heading1">
    <w:name w:val="heading 1"/>
    <w:basedOn w:val="Normal"/>
    <w:next w:val="Normal"/>
    <w:link w:val="Heading1Char"/>
    <w:uiPriority w:val="99"/>
    <w:qFormat/>
    <w:rsid w:val="00025114"/>
    <w:pPr>
      <w:keepNext/>
      <w:keepLines/>
      <w:numPr>
        <w:numId w:val="8"/>
      </w:numPr>
      <w:spacing w:before="120" w:after="120"/>
      <w:outlineLvl w:val="0"/>
    </w:pPr>
    <w:rPr>
      <w:rFonts w:cs="Arial"/>
      <w:b/>
      <w:bCs/>
      <w:kern w:val="1"/>
      <w:sz w:val="32"/>
      <w:szCs w:val="32"/>
    </w:rPr>
  </w:style>
  <w:style w:type="paragraph" w:styleId="Heading2">
    <w:name w:val="heading 2"/>
    <w:basedOn w:val="Normal"/>
    <w:next w:val="Normal"/>
    <w:link w:val="Heading2Char"/>
    <w:uiPriority w:val="99"/>
    <w:qFormat/>
    <w:rsid w:val="00025114"/>
    <w:pPr>
      <w:keepNext/>
      <w:numPr>
        <w:ilvl w:val="1"/>
        <w:numId w:val="8"/>
      </w:numPr>
      <w:spacing w:before="120" w:after="120"/>
      <w:outlineLvl w:val="1"/>
    </w:pPr>
    <w:rPr>
      <w:rFonts w:cs="Arial"/>
      <w:b/>
      <w:bCs/>
      <w:i/>
      <w:iCs/>
      <w:sz w:val="28"/>
      <w:szCs w:val="28"/>
    </w:rPr>
  </w:style>
  <w:style w:type="paragraph" w:styleId="Heading3">
    <w:name w:val="heading 3"/>
    <w:basedOn w:val="Normal"/>
    <w:next w:val="Normal"/>
    <w:link w:val="Heading3Char"/>
    <w:uiPriority w:val="99"/>
    <w:qFormat/>
    <w:rsid w:val="00025114"/>
    <w:pPr>
      <w:keepNext/>
      <w:numPr>
        <w:ilvl w:val="2"/>
        <w:numId w:val="8"/>
      </w:numPr>
      <w:spacing w:after="120"/>
      <w:outlineLvl w:val="2"/>
    </w:pPr>
    <w:rPr>
      <w:rFonts w:cs="Arial"/>
      <w:b/>
      <w:bCs/>
      <w:szCs w:val="26"/>
    </w:rPr>
  </w:style>
  <w:style w:type="paragraph" w:styleId="Heading4">
    <w:name w:val="heading 4"/>
    <w:basedOn w:val="Normal"/>
    <w:next w:val="Normal"/>
    <w:link w:val="Heading4Char"/>
    <w:uiPriority w:val="99"/>
    <w:qFormat/>
    <w:rsid w:val="00025114"/>
    <w:pPr>
      <w:keepNext/>
      <w:numPr>
        <w:ilvl w:val="3"/>
        <w:numId w:val="8"/>
      </w:numPr>
      <w:tabs>
        <w:tab w:val="left" w:pos="2979"/>
      </w:tabs>
      <w:spacing w:before="240" w:after="60"/>
      <w:outlineLvl w:val="3"/>
    </w:pPr>
    <w:rPr>
      <w:b/>
      <w:bCs/>
      <w:sz w:val="28"/>
      <w:szCs w:val="28"/>
    </w:rPr>
  </w:style>
  <w:style w:type="paragraph" w:styleId="Heading5">
    <w:name w:val="heading 5"/>
    <w:basedOn w:val="Normal"/>
    <w:next w:val="Normal"/>
    <w:link w:val="Heading5Char"/>
    <w:uiPriority w:val="99"/>
    <w:qFormat/>
    <w:rsid w:val="00025114"/>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9"/>
    <w:qFormat/>
    <w:rsid w:val="00025114"/>
    <w:pPr>
      <w:pageBreakBefore/>
      <w:numPr>
        <w:numId w:val="9"/>
      </w:numPr>
      <w:spacing w:before="240"/>
      <w:jc w:val="center"/>
      <w:outlineLvl w:val="5"/>
    </w:pPr>
    <w:rPr>
      <w:b/>
      <w:bCs/>
      <w:sz w:val="32"/>
      <w:szCs w:val="22"/>
    </w:rPr>
  </w:style>
  <w:style w:type="paragraph" w:styleId="Heading7">
    <w:name w:val="heading 7"/>
    <w:basedOn w:val="Normal"/>
    <w:next w:val="Normal"/>
    <w:link w:val="Heading7Char"/>
    <w:semiHidden/>
    <w:unhideWhenUsed/>
    <w:qFormat/>
    <w:rsid w:val="00025114"/>
    <w:pPr>
      <w:spacing w:before="240" w:after="60"/>
      <w:ind w:left="1296" w:hanging="1296"/>
      <w:outlineLvl w:val="6"/>
    </w:pPr>
    <w:rPr>
      <w:rFonts w:ascii="Calibri" w:hAnsi="Calibri"/>
      <w:sz w:val="24"/>
    </w:rPr>
  </w:style>
  <w:style w:type="paragraph" w:styleId="Heading8">
    <w:name w:val="heading 8"/>
    <w:basedOn w:val="Normal"/>
    <w:next w:val="Normal"/>
    <w:link w:val="Heading8Char"/>
    <w:semiHidden/>
    <w:unhideWhenUsed/>
    <w:qFormat/>
    <w:rsid w:val="00025114"/>
    <w:pPr>
      <w:spacing w:before="240" w:after="60"/>
      <w:ind w:left="1440" w:hanging="1440"/>
      <w:outlineLvl w:val="7"/>
    </w:pPr>
    <w:rPr>
      <w:rFonts w:ascii="Calibri" w:hAnsi="Calibri"/>
      <w:i/>
      <w:iCs/>
      <w:sz w:val="24"/>
    </w:rPr>
  </w:style>
  <w:style w:type="paragraph" w:styleId="Heading9">
    <w:name w:val="heading 9"/>
    <w:basedOn w:val="Normal"/>
    <w:next w:val="Normal"/>
    <w:link w:val="Heading9Char"/>
    <w:semiHidden/>
    <w:unhideWhenUsed/>
    <w:qFormat/>
    <w:rsid w:val="00025114"/>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5114"/>
    <w:rPr>
      <w:rFonts w:ascii="Arial" w:hAnsi="Arial" w:cs="Arial"/>
      <w:b/>
      <w:bCs/>
      <w:kern w:val="1"/>
      <w:sz w:val="32"/>
      <w:szCs w:val="32"/>
    </w:rPr>
  </w:style>
  <w:style w:type="paragraph" w:customStyle="1" w:styleId="Annex1">
    <w:name w:val="Annex1"/>
    <w:basedOn w:val="Heading1"/>
    <w:link w:val="Annex1Char"/>
    <w:qFormat/>
    <w:rsid w:val="00025114"/>
    <w:pPr>
      <w:numPr>
        <w:numId w:val="0"/>
      </w:numPr>
      <w:spacing w:after="240"/>
    </w:pPr>
  </w:style>
  <w:style w:type="character" w:customStyle="1" w:styleId="Annex1Char">
    <w:name w:val="Annex1 Char"/>
    <w:basedOn w:val="Heading1Char"/>
    <w:link w:val="Annex1"/>
    <w:rsid w:val="00025114"/>
    <w:rPr>
      <w:rFonts w:ascii="Arial" w:eastAsia="Times New Roman" w:hAnsi="Arial" w:cs="Arial"/>
      <w:b/>
      <w:bCs/>
      <w:kern w:val="1"/>
      <w:sz w:val="32"/>
      <w:szCs w:val="32"/>
    </w:rPr>
  </w:style>
  <w:style w:type="paragraph" w:customStyle="1" w:styleId="MainTitle">
    <w:name w:val="MainTitle"/>
    <w:basedOn w:val="Normal"/>
    <w:uiPriority w:val="99"/>
    <w:rsid w:val="00025114"/>
    <w:rPr>
      <w:b/>
      <w:sz w:val="32"/>
      <w:szCs w:val="32"/>
    </w:rPr>
  </w:style>
  <w:style w:type="paragraph" w:customStyle="1" w:styleId="Authors">
    <w:name w:val="Authors"/>
    <w:basedOn w:val="MainTitle"/>
    <w:uiPriority w:val="99"/>
    <w:rsid w:val="00025114"/>
    <w:rPr>
      <w:sz w:val="28"/>
      <w:szCs w:val="28"/>
    </w:rPr>
  </w:style>
  <w:style w:type="paragraph" w:styleId="BalloonText">
    <w:name w:val="Balloon Text"/>
    <w:basedOn w:val="Normal"/>
    <w:link w:val="BalloonTextChar"/>
    <w:uiPriority w:val="99"/>
    <w:rsid w:val="00025114"/>
    <w:rPr>
      <w:rFonts w:ascii="Lucida Grande" w:hAnsi="Lucida Grande"/>
      <w:sz w:val="18"/>
      <w:szCs w:val="18"/>
    </w:rPr>
  </w:style>
  <w:style w:type="character" w:customStyle="1" w:styleId="BalloonTextChar">
    <w:name w:val="Balloon Text Char"/>
    <w:basedOn w:val="DefaultParagraphFont"/>
    <w:link w:val="BalloonText"/>
    <w:uiPriority w:val="99"/>
    <w:rsid w:val="00025114"/>
    <w:rPr>
      <w:rFonts w:ascii="Lucida Grande" w:eastAsia="Times New Roman" w:hAnsi="Lucida Grande" w:cs="Times New Roman"/>
      <w:sz w:val="18"/>
      <w:szCs w:val="18"/>
    </w:rPr>
  </w:style>
  <w:style w:type="paragraph" w:styleId="BodyText">
    <w:name w:val="Body Text"/>
    <w:basedOn w:val="Normal"/>
    <w:link w:val="BodyTextChar"/>
    <w:uiPriority w:val="99"/>
    <w:rsid w:val="00025114"/>
    <w:pPr>
      <w:spacing w:after="120"/>
    </w:pPr>
  </w:style>
  <w:style w:type="character" w:customStyle="1" w:styleId="BodyTextChar">
    <w:name w:val="Body Text Char"/>
    <w:basedOn w:val="DefaultParagraphFont"/>
    <w:link w:val="BodyText"/>
    <w:uiPriority w:val="99"/>
    <w:rsid w:val="00025114"/>
    <w:rPr>
      <w:rFonts w:ascii="Arial" w:eastAsia="Times New Roman" w:hAnsi="Arial" w:cs="Times New Roman"/>
      <w:sz w:val="20"/>
      <w:szCs w:val="20"/>
    </w:rPr>
  </w:style>
  <w:style w:type="paragraph" w:styleId="Caption">
    <w:name w:val="caption"/>
    <w:basedOn w:val="Normal"/>
    <w:next w:val="Normal"/>
    <w:uiPriority w:val="99"/>
    <w:qFormat/>
    <w:rsid w:val="00025114"/>
    <w:rPr>
      <w:b/>
      <w:bCs/>
    </w:rPr>
  </w:style>
  <w:style w:type="paragraph" w:customStyle="1" w:styleId="center">
    <w:name w:val="center"/>
    <w:basedOn w:val="Normal"/>
    <w:uiPriority w:val="99"/>
    <w:rsid w:val="00025114"/>
    <w:pPr>
      <w:spacing w:before="280" w:after="280"/>
      <w:jc w:val="left"/>
    </w:pPr>
  </w:style>
  <w:style w:type="character" w:customStyle="1" w:styleId="WW-DefaultParagraphFont">
    <w:name w:val="WW-Default Paragraph Font"/>
    <w:uiPriority w:val="99"/>
    <w:rsid w:val="00025114"/>
  </w:style>
  <w:style w:type="character" w:customStyle="1" w:styleId="CharChar">
    <w:name w:val="Char Char"/>
    <w:basedOn w:val="WW-DefaultParagraphFont"/>
    <w:uiPriority w:val="99"/>
    <w:rsid w:val="00025114"/>
    <w:rPr>
      <w:rFonts w:ascii="Lucida Grande" w:hAnsi="Lucida Grande" w:cs="Times New Roman"/>
      <w:sz w:val="18"/>
      <w:szCs w:val="18"/>
      <w:lang w:val="en-GB"/>
    </w:rPr>
  </w:style>
  <w:style w:type="character" w:customStyle="1" w:styleId="CharChar1">
    <w:name w:val="Char Char1"/>
    <w:basedOn w:val="WW-DefaultParagraphFont"/>
    <w:uiPriority w:val="99"/>
    <w:rsid w:val="00025114"/>
    <w:rPr>
      <w:rFonts w:ascii="Arial" w:hAnsi="Arial" w:cs="Times New Roman"/>
      <w:lang w:val="en-GB" w:eastAsia="ar-SA" w:bidi="ar-SA"/>
    </w:rPr>
  </w:style>
  <w:style w:type="character" w:customStyle="1" w:styleId="CharChar11">
    <w:name w:val="Char Char11"/>
    <w:basedOn w:val="WW-DefaultParagraphFont"/>
    <w:uiPriority w:val="99"/>
    <w:rsid w:val="00025114"/>
    <w:rPr>
      <w:rFonts w:ascii="Arial" w:hAnsi="Arial" w:cs="Arial"/>
      <w:sz w:val="18"/>
      <w:lang w:val="en-GB" w:eastAsia="ar-SA" w:bidi="ar-SA"/>
    </w:rPr>
  </w:style>
  <w:style w:type="character" w:customStyle="1" w:styleId="CharChar2">
    <w:name w:val="Char Char2"/>
    <w:basedOn w:val="WW-DefaultParagraphFont"/>
    <w:uiPriority w:val="99"/>
    <w:rsid w:val="00025114"/>
    <w:rPr>
      <w:rFonts w:ascii="Arial" w:hAnsi="Arial" w:cs="Arial"/>
      <w:b/>
      <w:bCs/>
      <w:kern w:val="1"/>
      <w:sz w:val="32"/>
      <w:szCs w:val="32"/>
      <w:lang w:val="en-GB" w:eastAsia="ar-SA" w:bidi="ar-SA"/>
    </w:rPr>
  </w:style>
  <w:style w:type="character" w:customStyle="1" w:styleId="CharChar3">
    <w:name w:val="Char Char3"/>
    <w:basedOn w:val="WW-DefaultParagraphFont"/>
    <w:uiPriority w:val="99"/>
    <w:rsid w:val="00025114"/>
    <w:rPr>
      <w:rFonts w:cs="Times New Roman"/>
      <w:lang w:val="en-GB" w:eastAsia="ar-SA" w:bidi="ar-SA"/>
    </w:rPr>
  </w:style>
  <w:style w:type="character" w:styleId="CommentReference">
    <w:name w:val="annotation reference"/>
    <w:basedOn w:val="WW-DefaultParagraphFont"/>
    <w:uiPriority w:val="99"/>
    <w:rsid w:val="00025114"/>
    <w:rPr>
      <w:rFonts w:cs="Times New Roman"/>
      <w:sz w:val="18"/>
      <w:szCs w:val="18"/>
    </w:rPr>
  </w:style>
  <w:style w:type="paragraph" w:styleId="CommentText">
    <w:name w:val="annotation text"/>
    <w:basedOn w:val="Normal"/>
    <w:link w:val="CommentTextChar"/>
    <w:uiPriority w:val="99"/>
    <w:rsid w:val="00025114"/>
    <w:rPr>
      <w:sz w:val="24"/>
    </w:rPr>
  </w:style>
  <w:style w:type="character" w:customStyle="1" w:styleId="CommentTextChar">
    <w:name w:val="Comment Text Char"/>
    <w:basedOn w:val="DefaultParagraphFont"/>
    <w:link w:val="CommentText"/>
    <w:uiPriority w:val="99"/>
    <w:rsid w:val="00025114"/>
    <w:rPr>
      <w:rFonts w:ascii="Arial" w:eastAsia="Times New Roman" w:hAnsi="Arial" w:cs="Times New Roman"/>
      <w:sz w:val="24"/>
      <w:szCs w:val="20"/>
    </w:rPr>
  </w:style>
  <w:style w:type="paragraph" w:styleId="CommentSubject">
    <w:name w:val="annotation subject"/>
    <w:basedOn w:val="CommentText"/>
    <w:next w:val="CommentText"/>
    <w:link w:val="CommentSubjectChar"/>
    <w:uiPriority w:val="99"/>
    <w:rsid w:val="00025114"/>
    <w:rPr>
      <w:b/>
      <w:bCs/>
      <w:sz w:val="20"/>
    </w:rPr>
  </w:style>
  <w:style w:type="character" w:customStyle="1" w:styleId="CommentSubjectChar">
    <w:name w:val="Comment Subject Char"/>
    <w:basedOn w:val="CommentTextChar"/>
    <w:link w:val="CommentSubject"/>
    <w:uiPriority w:val="99"/>
    <w:rsid w:val="00025114"/>
    <w:rPr>
      <w:rFonts w:ascii="Arial" w:eastAsia="Times New Roman" w:hAnsi="Arial" w:cs="Times New Roman"/>
      <w:b/>
      <w:bCs/>
      <w:sz w:val="20"/>
      <w:szCs w:val="20"/>
    </w:rPr>
  </w:style>
  <w:style w:type="paragraph" w:customStyle="1" w:styleId="Index">
    <w:name w:val="Index"/>
    <w:basedOn w:val="Normal"/>
    <w:uiPriority w:val="99"/>
    <w:rsid w:val="00025114"/>
    <w:pPr>
      <w:suppressLineNumbers/>
    </w:pPr>
    <w:rPr>
      <w:rFonts w:cs="Tahoma"/>
    </w:rPr>
  </w:style>
  <w:style w:type="paragraph" w:customStyle="1" w:styleId="Contents10">
    <w:name w:val="Contents 10"/>
    <w:basedOn w:val="Index"/>
    <w:uiPriority w:val="99"/>
    <w:rsid w:val="00025114"/>
    <w:pPr>
      <w:tabs>
        <w:tab w:val="right" w:leader="dot" w:pos="12184"/>
      </w:tabs>
      <w:ind w:left="2547"/>
    </w:pPr>
  </w:style>
  <w:style w:type="paragraph" w:customStyle="1" w:styleId="Default">
    <w:name w:val="Default"/>
    <w:rsid w:val="0002511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WW-DefaultParagraphFont"/>
    <w:uiPriority w:val="99"/>
    <w:qFormat/>
    <w:rsid w:val="00025114"/>
    <w:rPr>
      <w:rFonts w:cs="Times New Roman"/>
      <w:i/>
      <w:iCs/>
    </w:rPr>
  </w:style>
  <w:style w:type="character" w:customStyle="1" w:styleId="EndnoteCharacters">
    <w:name w:val="Endnote Characters"/>
    <w:basedOn w:val="WW-DefaultParagraphFont"/>
    <w:uiPriority w:val="99"/>
    <w:rsid w:val="00025114"/>
    <w:rPr>
      <w:rFonts w:cs="Times New Roman"/>
      <w:vertAlign w:val="superscript"/>
    </w:rPr>
  </w:style>
  <w:style w:type="character" w:styleId="EndnoteReference">
    <w:name w:val="endnote reference"/>
    <w:basedOn w:val="DefaultParagraphFont"/>
    <w:uiPriority w:val="99"/>
    <w:semiHidden/>
    <w:rsid w:val="00025114"/>
    <w:rPr>
      <w:rFonts w:cs="Times New Roman"/>
      <w:vertAlign w:val="superscript"/>
    </w:rPr>
  </w:style>
  <w:style w:type="paragraph" w:customStyle="1" w:styleId="Figure">
    <w:name w:val="Figure"/>
    <w:basedOn w:val="Normal"/>
    <w:uiPriority w:val="99"/>
    <w:rsid w:val="00025114"/>
    <w:pPr>
      <w:keepNext/>
      <w:spacing w:before="120" w:after="120"/>
    </w:pPr>
    <w:rPr>
      <w:b/>
    </w:rPr>
  </w:style>
  <w:style w:type="character" w:customStyle="1" w:styleId="Firstpara">
    <w:name w:val="First para"/>
    <w:basedOn w:val="WW-DefaultParagraphFont"/>
    <w:uiPriority w:val="99"/>
    <w:rsid w:val="00025114"/>
    <w:rPr>
      <w:rFonts w:ascii="Times New Roman" w:hAnsi="Times New Roman" w:cs="Times New Roman"/>
      <w:sz w:val="24"/>
    </w:rPr>
  </w:style>
  <w:style w:type="character" w:styleId="FollowedHyperlink">
    <w:name w:val="FollowedHyperlink"/>
    <w:basedOn w:val="WW-DefaultParagraphFont"/>
    <w:uiPriority w:val="99"/>
    <w:rsid w:val="00025114"/>
    <w:rPr>
      <w:rFonts w:cs="Times New Roman"/>
      <w:color w:val="800080"/>
      <w:u w:val="single"/>
    </w:rPr>
  </w:style>
  <w:style w:type="paragraph" w:styleId="Footer">
    <w:name w:val="footer"/>
    <w:basedOn w:val="Normal"/>
    <w:link w:val="FooterChar"/>
    <w:uiPriority w:val="99"/>
    <w:rsid w:val="00025114"/>
    <w:pPr>
      <w:tabs>
        <w:tab w:val="center" w:pos="4153"/>
        <w:tab w:val="right" w:pos="8306"/>
      </w:tabs>
    </w:pPr>
  </w:style>
  <w:style w:type="character" w:customStyle="1" w:styleId="FooterChar">
    <w:name w:val="Footer Char"/>
    <w:basedOn w:val="DefaultParagraphFont"/>
    <w:link w:val="Footer"/>
    <w:uiPriority w:val="99"/>
    <w:rsid w:val="00025114"/>
    <w:rPr>
      <w:rFonts w:ascii="Arial" w:eastAsia="Times New Roman" w:hAnsi="Arial" w:cs="Times New Roman"/>
      <w:sz w:val="20"/>
      <w:szCs w:val="20"/>
    </w:rPr>
  </w:style>
  <w:style w:type="paragraph" w:styleId="ListBullet">
    <w:name w:val="List Bullet"/>
    <w:basedOn w:val="Normal"/>
    <w:uiPriority w:val="99"/>
    <w:rsid w:val="00025114"/>
    <w:pPr>
      <w:numPr>
        <w:numId w:val="4"/>
      </w:numPr>
    </w:pPr>
  </w:style>
  <w:style w:type="paragraph" w:customStyle="1" w:styleId="Footnotebullet">
    <w:name w:val="Footnote bullet"/>
    <w:basedOn w:val="ListBullet"/>
    <w:uiPriority w:val="99"/>
    <w:rsid w:val="00025114"/>
    <w:pPr>
      <w:numPr>
        <w:numId w:val="0"/>
      </w:numPr>
    </w:pPr>
  </w:style>
  <w:style w:type="character" w:customStyle="1" w:styleId="FootnoteCharacters">
    <w:name w:val="Footnote Characters"/>
    <w:basedOn w:val="WW-DefaultParagraphFont"/>
    <w:uiPriority w:val="99"/>
    <w:rsid w:val="00025114"/>
    <w:rPr>
      <w:rFonts w:cs="Times New Roman"/>
      <w:vertAlign w:val="superscript"/>
    </w:rPr>
  </w:style>
  <w:style w:type="paragraph" w:customStyle="1" w:styleId="quotes">
    <w:name w:val="quotes"/>
    <w:basedOn w:val="Normal"/>
    <w:next w:val="Normal"/>
    <w:link w:val="quotesChar1"/>
    <w:uiPriority w:val="99"/>
    <w:rsid w:val="00025114"/>
    <w:pPr>
      <w:ind w:left="720"/>
    </w:pPr>
  </w:style>
  <w:style w:type="character" w:customStyle="1" w:styleId="quotesChar1">
    <w:name w:val="quotes Char1"/>
    <w:basedOn w:val="DefaultParagraphFont"/>
    <w:link w:val="quotes"/>
    <w:uiPriority w:val="99"/>
    <w:locked/>
    <w:rsid w:val="00025114"/>
    <w:rPr>
      <w:rFonts w:ascii="Arial" w:eastAsia="Times New Roman" w:hAnsi="Arial" w:cs="Times New Roman"/>
      <w:sz w:val="20"/>
      <w:szCs w:val="20"/>
    </w:rPr>
  </w:style>
  <w:style w:type="paragraph" w:customStyle="1" w:styleId="Footnotequote">
    <w:name w:val="Footnote quote"/>
    <w:basedOn w:val="quotes"/>
    <w:next w:val="FootnoteText"/>
    <w:link w:val="FootnotequoteChar"/>
    <w:uiPriority w:val="99"/>
    <w:rsid w:val="00025114"/>
    <w:pPr>
      <w:spacing w:after="120"/>
    </w:pPr>
    <w:rPr>
      <w:sz w:val="18"/>
    </w:rPr>
  </w:style>
  <w:style w:type="character" w:customStyle="1" w:styleId="FootnotequoteChar">
    <w:name w:val="Footnote quote Char"/>
    <w:basedOn w:val="quotesChar1"/>
    <w:link w:val="Footnotequote"/>
    <w:uiPriority w:val="99"/>
    <w:locked/>
    <w:rsid w:val="00025114"/>
    <w:rPr>
      <w:rFonts w:ascii="Arial" w:eastAsia="Times New Roman" w:hAnsi="Arial" w:cs="Times New Roman"/>
      <w:sz w:val="18"/>
      <w:szCs w:val="20"/>
    </w:rPr>
  </w:style>
  <w:style w:type="paragraph" w:styleId="FootnoteText">
    <w:name w:val="footnote text"/>
    <w:basedOn w:val="Normal"/>
    <w:link w:val="FootnoteTextChar1"/>
    <w:uiPriority w:val="99"/>
    <w:rsid w:val="005F04BD"/>
    <w:pPr>
      <w:spacing w:after="80"/>
      <w:jc w:val="left"/>
    </w:pPr>
    <w:rPr>
      <w:sz w:val="18"/>
    </w:rPr>
  </w:style>
  <w:style w:type="character" w:customStyle="1" w:styleId="FootnoteTextChar">
    <w:name w:val="Footnote Text Char"/>
    <w:basedOn w:val="WW-DefaultParagraphFont"/>
    <w:uiPriority w:val="99"/>
    <w:rsid w:val="00025114"/>
    <w:rPr>
      <w:rFonts w:cs="Times New Roman"/>
      <w:lang w:val="en-GB" w:eastAsia="ar-SA" w:bidi="ar-SA"/>
    </w:rPr>
  </w:style>
  <w:style w:type="character" w:styleId="FootnoteReference">
    <w:name w:val="footnote reference"/>
    <w:basedOn w:val="DefaultParagraphFont"/>
    <w:rsid w:val="00025114"/>
    <w:rPr>
      <w:rFonts w:cs="Times New Roman"/>
      <w:vertAlign w:val="superscript"/>
    </w:rPr>
  </w:style>
  <w:style w:type="character" w:customStyle="1" w:styleId="FootnoteTextChar1">
    <w:name w:val="Footnote Text Char1"/>
    <w:basedOn w:val="DefaultParagraphFont"/>
    <w:link w:val="FootnoteText"/>
    <w:uiPriority w:val="99"/>
    <w:locked/>
    <w:rsid w:val="005F04BD"/>
    <w:rPr>
      <w:rFonts w:ascii="Arial" w:hAnsi="Arial" w:cs="Times New Roman"/>
      <w:sz w:val="18"/>
      <w:szCs w:val="20"/>
    </w:rPr>
  </w:style>
  <w:style w:type="paragraph" w:customStyle="1" w:styleId="Framecontents">
    <w:name w:val="Frame contents"/>
    <w:basedOn w:val="BodyText"/>
    <w:uiPriority w:val="99"/>
    <w:rsid w:val="00025114"/>
  </w:style>
  <w:style w:type="paragraph" w:styleId="Header">
    <w:name w:val="header"/>
    <w:basedOn w:val="Normal"/>
    <w:link w:val="HeaderChar"/>
    <w:uiPriority w:val="99"/>
    <w:rsid w:val="00025114"/>
    <w:pPr>
      <w:tabs>
        <w:tab w:val="center" w:pos="4153"/>
        <w:tab w:val="right" w:pos="8306"/>
      </w:tabs>
    </w:pPr>
  </w:style>
  <w:style w:type="character" w:customStyle="1" w:styleId="HeaderChar">
    <w:name w:val="Header Char"/>
    <w:basedOn w:val="DefaultParagraphFont"/>
    <w:link w:val="Header"/>
    <w:uiPriority w:val="99"/>
    <w:rsid w:val="00025114"/>
    <w:rPr>
      <w:rFonts w:ascii="Arial" w:eastAsia="Times New Roman" w:hAnsi="Arial" w:cs="Times New Roman"/>
      <w:sz w:val="20"/>
      <w:szCs w:val="20"/>
    </w:rPr>
  </w:style>
  <w:style w:type="paragraph" w:customStyle="1" w:styleId="Heading">
    <w:name w:val="Heading"/>
    <w:basedOn w:val="Normal"/>
    <w:next w:val="BodyText"/>
    <w:uiPriority w:val="99"/>
    <w:rsid w:val="00025114"/>
    <w:pPr>
      <w:keepNext/>
      <w:spacing w:before="240" w:after="120"/>
    </w:pPr>
    <w:rPr>
      <w:rFonts w:eastAsia="MS Mincho" w:cs="Tahoma"/>
      <w:sz w:val="28"/>
      <w:szCs w:val="28"/>
    </w:rPr>
  </w:style>
  <w:style w:type="character" w:customStyle="1" w:styleId="Heading2Char">
    <w:name w:val="Heading 2 Char"/>
    <w:basedOn w:val="DefaultParagraphFont"/>
    <w:link w:val="Heading2"/>
    <w:uiPriority w:val="99"/>
    <w:rsid w:val="00025114"/>
    <w:rPr>
      <w:rFonts w:ascii="Arial" w:hAnsi="Arial" w:cs="Arial"/>
      <w:b/>
      <w:bCs/>
      <w:i/>
      <w:iCs/>
      <w:sz w:val="28"/>
      <w:szCs w:val="28"/>
    </w:rPr>
  </w:style>
  <w:style w:type="character" w:customStyle="1" w:styleId="Heading3Char">
    <w:name w:val="Heading 3 Char"/>
    <w:basedOn w:val="DefaultParagraphFont"/>
    <w:link w:val="Heading3"/>
    <w:uiPriority w:val="99"/>
    <w:rsid w:val="00025114"/>
    <w:rPr>
      <w:rFonts w:ascii="Arial" w:hAnsi="Arial" w:cs="Arial"/>
      <w:b/>
      <w:bCs/>
      <w:sz w:val="20"/>
      <w:szCs w:val="26"/>
    </w:rPr>
  </w:style>
  <w:style w:type="character" w:customStyle="1" w:styleId="Heading4Char">
    <w:name w:val="Heading 4 Char"/>
    <w:basedOn w:val="DefaultParagraphFont"/>
    <w:link w:val="Heading4"/>
    <w:uiPriority w:val="99"/>
    <w:rsid w:val="00025114"/>
    <w:rPr>
      <w:rFonts w:ascii="Arial" w:hAnsi="Arial" w:cs="Times New Roman"/>
      <w:b/>
      <w:bCs/>
      <w:sz w:val="28"/>
      <w:szCs w:val="28"/>
    </w:rPr>
  </w:style>
  <w:style w:type="character" w:customStyle="1" w:styleId="Heading5Char">
    <w:name w:val="Heading 5 Char"/>
    <w:basedOn w:val="DefaultParagraphFont"/>
    <w:link w:val="Heading5"/>
    <w:uiPriority w:val="99"/>
    <w:rsid w:val="00025114"/>
    <w:rPr>
      <w:rFonts w:ascii="Arial" w:hAnsi="Arial" w:cs="Times New Roman"/>
      <w:b/>
      <w:bCs/>
      <w:i/>
      <w:iCs/>
      <w:sz w:val="26"/>
      <w:szCs w:val="26"/>
    </w:rPr>
  </w:style>
  <w:style w:type="character" w:customStyle="1" w:styleId="Heading6Char">
    <w:name w:val="Heading 6 Char"/>
    <w:basedOn w:val="DefaultParagraphFont"/>
    <w:link w:val="Heading6"/>
    <w:uiPriority w:val="99"/>
    <w:rsid w:val="00025114"/>
    <w:rPr>
      <w:rFonts w:ascii="Arial" w:eastAsia="Times New Roman" w:hAnsi="Arial" w:cs="Times New Roman"/>
      <w:b/>
      <w:bCs/>
      <w:sz w:val="32"/>
    </w:rPr>
  </w:style>
  <w:style w:type="character" w:customStyle="1" w:styleId="Heading7Char">
    <w:name w:val="Heading 7 Char"/>
    <w:basedOn w:val="DefaultParagraphFont"/>
    <w:link w:val="Heading7"/>
    <w:semiHidden/>
    <w:rsid w:val="00025114"/>
    <w:rPr>
      <w:rFonts w:ascii="Calibri" w:eastAsia="Times New Roman" w:hAnsi="Calibri" w:cs="Times New Roman"/>
      <w:sz w:val="24"/>
      <w:szCs w:val="20"/>
    </w:rPr>
  </w:style>
  <w:style w:type="character" w:customStyle="1" w:styleId="Heading8Char">
    <w:name w:val="Heading 8 Char"/>
    <w:basedOn w:val="DefaultParagraphFont"/>
    <w:link w:val="Heading8"/>
    <w:semiHidden/>
    <w:rsid w:val="00025114"/>
    <w:rPr>
      <w:rFonts w:ascii="Calibri" w:eastAsia="Times New Roman" w:hAnsi="Calibri" w:cs="Times New Roman"/>
      <w:i/>
      <w:iCs/>
      <w:sz w:val="24"/>
      <w:szCs w:val="20"/>
    </w:rPr>
  </w:style>
  <w:style w:type="character" w:customStyle="1" w:styleId="Heading9Char">
    <w:name w:val="Heading 9 Char"/>
    <w:basedOn w:val="DefaultParagraphFont"/>
    <w:link w:val="Heading9"/>
    <w:semiHidden/>
    <w:rsid w:val="00025114"/>
    <w:rPr>
      <w:rFonts w:ascii="Cambria" w:eastAsia="Times New Roman" w:hAnsi="Cambria" w:cs="Times New Roman"/>
    </w:rPr>
  </w:style>
  <w:style w:type="character" w:styleId="Hyperlink">
    <w:name w:val="Hyperlink"/>
    <w:basedOn w:val="WW-DefaultParagraphFont"/>
    <w:uiPriority w:val="99"/>
    <w:rsid w:val="00025114"/>
    <w:rPr>
      <w:rFonts w:cs="Times New Roman"/>
      <w:color w:val="0000FF"/>
      <w:u w:val="single"/>
    </w:rPr>
  </w:style>
  <w:style w:type="character" w:customStyle="1" w:styleId="label">
    <w:name w:val="label"/>
    <w:uiPriority w:val="99"/>
    <w:rsid w:val="00025114"/>
    <w:rPr>
      <w:rFonts w:cs="Times New Roman"/>
    </w:rPr>
  </w:style>
  <w:style w:type="paragraph" w:styleId="List">
    <w:name w:val="List"/>
    <w:basedOn w:val="BodyText"/>
    <w:uiPriority w:val="99"/>
    <w:rsid w:val="00025114"/>
    <w:rPr>
      <w:rFonts w:cs="Tahoma"/>
    </w:rPr>
  </w:style>
  <w:style w:type="paragraph" w:styleId="ListParagraph">
    <w:name w:val="List Paragraph"/>
    <w:basedOn w:val="Normal"/>
    <w:uiPriority w:val="34"/>
    <w:qFormat/>
    <w:rsid w:val="00025114"/>
    <w:pPr>
      <w:ind w:left="720"/>
      <w:contextualSpacing/>
    </w:pPr>
  </w:style>
  <w:style w:type="paragraph" w:styleId="NormalWeb">
    <w:name w:val="Normal (Web)"/>
    <w:basedOn w:val="Normal"/>
    <w:uiPriority w:val="99"/>
    <w:rsid w:val="00025114"/>
    <w:pPr>
      <w:spacing w:before="280" w:after="280"/>
      <w:jc w:val="left"/>
    </w:pPr>
  </w:style>
  <w:style w:type="character" w:styleId="PageNumber">
    <w:name w:val="page number"/>
    <w:basedOn w:val="WW-DefaultParagraphFont"/>
    <w:uiPriority w:val="99"/>
    <w:rsid w:val="00025114"/>
    <w:rPr>
      <w:rFonts w:cs="Times New Roman"/>
    </w:rPr>
  </w:style>
  <w:style w:type="paragraph" w:styleId="Quote">
    <w:name w:val="Quote"/>
    <w:basedOn w:val="Normal"/>
    <w:next w:val="Normal"/>
    <w:link w:val="QuoteChar"/>
    <w:uiPriority w:val="29"/>
    <w:qFormat/>
    <w:rsid w:val="00025114"/>
    <w:rPr>
      <w:i/>
      <w:iCs/>
      <w:color w:val="000000" w:themeColor="text1"/>
    </w:rPr>
  </w:style>
  <w:style w:type="character" w:customStyle="1" w:styleId="QuoteChar">
    <w:name w:val="Quote Char"/>
    <w:basedOn w:val="DefaultParagraphFont"/>
    <w:link w:val="Quote"/>
    <w:uiPriority w:val="29"/>
    <w:rsid w:val="00025114"/>
    <w:rPr>
      <w:rFonts w:ascii="Arial" w:eastAsia="Times New Roman" w:hAnsi="Arial" w:cs="Times New Roman"/>
      <w:i/>
      <w:iCs/>
      <w:color w:val="000000" w:themeColor="text1"/>
      <w:sz w:val="20"/>
      <w:szCs w:val="20"/>
    </w:rPr>
  </w:style>
  <w:style w:type="character" w:customStyle="1" w:styleId="quotesChar">
    <w:name w:val="quotes Char"/>
    <w:basedOn w:val="WW-DefaultParagraphFont"/>
    <w:uiPriority w:val="99"/>
    <w:rsid w:val="00025114"/>
    <w:rPr>
      <w:rFonts w:ascii="Arial" w:hAnsi="Arial" w:cs="Times New Roman"/>
      <w:sz w:val="24"/>
      <w:szCs w:val="24"/>
      <w:lang w:val="en-GB" w:eastAsia="ar-SA" w:bidi="ar-SA"/>
    </w:rPr>
  </w:style>
  <w:style w:type="character" w:customStyle="1" w:styleId="searchterm">
    <w:name w:val="searchterm"/>
    <w:basedOn w:val="WW-DefaultParagraphFont"/>
    <w:uiPriority w:val="99"/>
    <w:rsid w:val="00025114"/>
    <w:rPr>
      <w:rFonts w:cs="Times New Roman"/>
    </w:rPr>
  </w:style>
  <w:style w:type="character" w:customStyle="1" w:styleId="st">
    <w:name w:val="st"/>
    <w:basedOn w:val="DefaultParagraphFont"/>
    <w:rsid w:val="00025114"/>
  </w:style>
  <w:style w:type="paragraph" w:customStyle="1" w:styleId="StyleBulletedSymbolsymbolBefore063cmHanging063cm">
    <w:name w:val="Style Bulleted Symbol (symbol) Before:  0.63 cm Hanging:  0.63 cm"/>
    <w:basedOn w:val="Normal"/>
    <w:uiPriority w:val="99"/>
    <w:rsid w:val="00025114"/>
    <w:pPr>
      <w:numPr>
        <w:numId w:val="10"/>
      </w:numPr>
    </w:pPr>
  </w:style>
  <w:style w:type="character" w:customStyle="1" w:styleId="StyleTmsRmn12ptItalic">
    <w:name w:val="Style Tms Rmn 12 pt Italic"/>
    <w:basedOn w:val="WW-DefaultParagraphFont"/>
    <w:uiPriority w:val="99"/>
    <w:rsid w:val="00025114"/>
    <w:rPr>
      <w:rFonts w:ascii="Tms Rmn" w:hAnsi="Tms Rmn" w:cs="Times New Roman"/>
      <w:i/>
      <w:iCs/>
      <w:sz w:val="24"/>
    </w:rPr>
  </w:style>
  <w:style w:type="paragraph" w:customStyle="1" w:styleId="subheading">
    <w:name w:val="subheading"/>
    <w:basedOn w:val="Normal"/>
    <w:next w:val="Normal"/>
    <w:uiPriority w:val="99"/>
    <w:rsid w:val="00025114"/>
    <w:rPr>
      <w:b/>
      <w:bCs/>
      <w:i/>
    </w:rPr>
  </w:style>
  <w:style w:type="paragraph" w:customStyle="1" w:styleId="Subtitle1">
    <w:name w:val="Subtitle1"/>
    <w:basedOn w:val="MainTitle"/>
    <w:uiPriority w:val="99"/>
    <w:rsid w:val="00025114"/>
    <w:rPr>
      <w:sz w:val="30"/>
    </w:rPr>
  </w:style>
  <w:style w:type="paragraph" w:customStyle="1" w:styleId="TableContents">
    <w:name w:val="Table Contents"/>
    <w:basedOn w:val="Normal"/>
    <w:uiPriority w:val="99"/>
    <w:rsid w:val="00025114"/>
    <w:pPr>
      <w:suppressLineNumbers/>
    </w:pPr>
  </w:style>
  <w:style w:type="table" w:styleId="TableGrid">
    <w:name w:val="Table Grid"/>
    <w:basedOn w:val="TableNormal"/>
    <w:uiPriority w:val="99"/>
    <w:rsid w:val="00025114"/>
    <w:pPr>
      <w:suppressAutoHyphens/>
      <w:spacing w:after="0" w:line="240" w:lineRule="auto"/>
    </w:pPr>
    <w:rPr>
      <w:rFonts w:ascii="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ontents"/>
    <w:uiPriority w:val="99"/>
    <w:rsid w:val="00025114"/>
    <w:pPr>
      <w:jc w:val="center"/>
    </w:pPr>
    <w:rPr>
      <w:b/>
      <w:bCs/>
    </w:rPr>
  </w:style>
  <w:style w:type="paragraph" w:styleId="Title">
    <w:name w:val="Title"/>
    <w:basedOn w:val="Normal"/>
    <w:link w:val="TitleChar"/>
    <w:uiPriority w:val="99"/>
    <w:qFormat/>
    <w:rsid w:val="00025114"/>
    <w:pPr>
      <w:suppressAutoHyphens w:val="0"/>
      <w:spacing w:before="240" w:after="60"/>
      <w:jc w:val="center"/>
      <w:outlineLvl w:val="0"/>
    </w:pPr>
    <w:rPr>
      <w:rFonts w:cs="Arial"/>
      <w:b/>
      <w:bCs/>
      <w:kern w:val="28"/>
      <w:sz w:val="32"/>
      <w:szCs w:val="32"/>
      <w:lang w:eastAsia="en-GB"/>
    </w:rPr>
  </w:style>
  <w:style w:type="character" w:customStyle="1" w:styleId="TitleChar">
    <w:name w:val="Title Char"/>
    <w:basedOn w:val="DefaultParagraphFont"/>
    <w:link w:val="Title"/>
    <w:uiPriority w:val="99"/>
    <w:rsid w:val="00025114"/>
    <w:rPr>
      <w:rFonts w:ascii="Arial" w:eastAsia="Times New Roman" w:hAnsi="Arial" w:cs="Arial"/>
      <w:b/>
      <w:bCs/>
      <w:kern w:val="28"/>
      <w:sz w:val="32"/>
      <w:szCs w:val="32"/>
      <w:lang w:eastAsia="en-GB"/>
    </w:rPr>
  </w:style>
  <w:style w:type="paragraph" w:styleId="TOC1">
    <w:name w:val="toc 1"/>
    <w:basedOn w:val="Normal"/>
    <w:next w:val="Normal"/>
    <w:uiPriority w:val="39"/>
    <w:rsid w:val="00025114"/>
  </w:style>
  <w:style w:type="paragraph" w:styleId="TOC2">
    <w:name w:val="toc 2"/>
    <w:basedOn w:val="Normal"/>
    <w:next w:val="Normal"/>
    <w:uiPriority w:val="39"/>
    <w:rsid w:val="00025114"/>
    <w:pPr>
      <w:ind w:left="220"/>
    </w:pPr>
  </w:style>
  <w:style w:type="paragraph" w:styleId="TOC3">
    <w:name w:val="toc 3"/>
    <w:basedOn w:val="Index"/>
    <w:uiPriority w:val="99"/>
    <w:semiHidden/>
    <w:rsid w:val="00025114"/>
    <w:pPr>
      <w:tabs>
        <w:tab w:val="right" w:leader="dot" w:pos="10203"/>
      </w:tabs>
      <w:ind w:left="566"/>
    </w:pPr>
  </w:style>
  <w:style w:type="paragraph" w:styleId="TOC4">
    <w:name w:val="toc 4"/>
    <w:basedOn w:val="Index"/>
    <w:uiPriority w:val="99"/>
    <w:semiHidden/>
    <w:rsid w:val="00025114"/>
    <w:pPr>
      <w:tabs>
        <w:tab w:val="right" w:leader="dot" w:pos="10486"/>
      </w:tabs>
      <w:ind w:left="849"/>
    </w:pPr>
  </w:style>
  <w:style w:type="paragraph" w:styleId="TOC5">
    <w:name w:val="toc 5"/>
    <w:basedOn w:val="Index"/>
    <w:uiPriority w:val="99"/>
    <w:semiHidden/>
    <w:rsid w:val="00025114"/>
    <w:pPr>
      <w:tabs>
        <w:tab w:val="right" w:leader="dot" w:pos="10769"/>
      </w:tabs>
      <w:ind w:left="1132"/>
    </w:pPr>
  </w:style>
  <w:style w:type="paragraph" w:styleId="TOC6">
    <w:name w:val="toc 6"/>
    <w:basedOn w:val="Index"/>
    <w:uiPriority w:val="39"/>
    <w:rsid w:val="00025114"/>
    <w:pPr>
      <w:tabs>
        <w:tab w:val="right" w:leader="dot" w:pos="11052"/>
      </w:tabs>
      <w:ind w:left="1415"/>
    </w:pPr>
  </w:style>
  <w:style w:type="paragraph" w:styleId="TOC7">
    <w:name w:val="toc 7"/>
    <w:basedOn w:val="Index"/>
    <w:uiPriority w:val="99"/>
    <w:semiHidden/>
    <w:rsid w:val="00025114"/>
    <w:pPr>
      <w:tabs>
        <w:tab w:val="right" w:leader="dot" w:pos="11335"/>
      </w:tabs>
      <w:ind w:left="1698"/>
    </w:pPr>
  </w:style>
  <w:style w:type="paragraph" w:styleId="TOC8">
    <w:name w:val="toc 8"/>
    <w:basedOn w:val="Index"/>
    <w:uiPriority w:val="99"/>
    <w:semiHidden/>
    <w:rsid w:val="00025114"/>
    <w:pPr>
      <w:tabs>
        <w:tab w:val="right" w:leader="dot" w:pos="11618"/>
      </w:tabs>
      <w:ind w:left="1981"/>
    </w:pPr>
  </w:style>
  <w:style w:type="paragraph" w:styleId="TOC9">
    <w:name w:val="toc 9"/>
    <w:basedOn w:val="Index"/>
    <w:uiPriority w:val="99"/>
    <w:semiHidden/>
    <w:rsid w:val="00025114"/>
    <w:pPr>
      <w:tabs>
        <w:tab w:val="right" w:leader="dot" w:pos="11901"/>
      </w:tabs>
      <w:ind w:left="2264"/>
    </w:pPr>
  </w:style>
  <w:style w:type="character" w:customStyle="1" w:styleId="value">
    <w:name w:val="value"/>
    <w:uiPriority w:val="99"/>
    <w:rsid w:val="00025114"/>
    <w:rPr>
      <w:rFonts w:cs="Times New Roman"/>
    </w:rPr>
  </w:style>
  <w:style w:type="character" w:customStyle="1" w:styleId="WW8Num10z0">
    <w:name w:val="WW8Num10z0"/>
    <w:uiPriority w:val="99"/>
    <w:rsid w:val="00025114"/>
    <w:rPr>
      <w:rFonts w:ascii="Symbol" w:hAnsi="Symbol"/>
    </w:rPr>
  </w:style>
  <w:style w:type="character" w:customStyle="1" w:styleId="WW8Num12z0">
    <w:name w:val="WW8Num12z0"/>
    <w:uiPriority w:val="99"/>
    <w:rsid w:val="00025114"/>
    <w:rPr>
      <w:rFonts w:ascii="Symbol" w:hAnsi="Symbol"/>
    </w:rPr>
  </w:style>
  <w:style w:type="character" w:customStyle="1" w:styleId="WW8Num12z1">
    <w:name w:val="WW8Num12z1"/>
    <w:uiPriority w:val="99"/>
    <w:rsid w:val="00025114"/>
    <w:rPr>
      <w:rFonts w:ascii="Courier New" w:hAnsi="Courier New"/>
    </w:rPr>
  </w:style>
  <w:style w:type="character" w:customStyle="1" w:styleId="WW8Num12z2">
    <w:name w:val="WW8Num12z2"/>
    <w:uiPriority w:val="99"/>
    <w:rsid w:val="00025114"/>
    <w:rPr>
      <w:rFonts w:ascii="Wingdings" w:hAnsi="Wingdings"/>
    </w:rPr>
  </w:style>
  <w:style w:type="character" w:customStyle="1" w:styleId="WW8Num16z0">
    <w:name w:val="WW8Num16z0"/>
    <w:uiPriority w:val="99"/>
    <w:rsid w:val="00025114"/>
    <w:rPr>
      <w:rFonts w:ascii="Symbol" w:hAnsi="Symbol"/>
    </w:rPr>
  </w:style>
  <w:style w:type="character" w:customStyle="1" w:styleId="WW8Num16z1">
    <w:name w:val="WW8Num16z1"/>
    <w:uiPriority w:val="99"/>
    <w:rsid w:val="00025114"/>
    <w:rPr>
      <w:rFonts w:ascii="Courier New" w:hAnsi="Courier New"/>
    </w:rPr>
  </w:style>
  <w:style w:type="character" w:customStyle="1" w:styleId="WW8Num16z2">
    <w:name w:val="WW8Num16z2"/>
    <w:uiPriority w:val="99"/>
    <w:rsid w:val="00025114"/>
    <w:rPr>
      <w:rFonts w:ascii="Wingdings" w:hAnsi="Wingdings"/>
    </w:rPr>
  </w:style>
  <w:style w:type="character" w:customStyle="1" w:styleId="WW8Num19z0">
    <w:name w:val="WW8Num19z0"/>
    <w:uiPriority w:val="99"/>
    <w:rsid w:val="00025114"/>
    <w:rPr>
      <w:rFonts w:ascii="Franklin Gothic Book" w:hAnsi="Franklin Gothic Book"/>
    </w:rPr>
  </w:style>
  <w:style w:type="character" w:customStyle="1" w:styleId="WW8Num19z1">
    <w:name w:val="WW8Num19z1"/>
    <w:uiPriority w:val="99"/>
    <w:rsid w:val="00025114"/>
    <w:rPr>
      <w:rFonts w:ascii="Wingdings" w:hAnsi="Wingdings"/>
    </w:rPr>
  </w:style>
  <w:style w:type="character" w:customStyle="1" w:styleId="WW8Num25z1">
    <w:name w:val="WW8Num25z1"/>
    <w:uiPriority w:val="99"/>
    <w:rsid w:val="00025114"/>
    <w:rPr>
      <w:rFonts w:ascii="Times New Roman" w:hAnsi="Times New Roman"/>
    </w:rPr>
  </w:style>
  <w:style w:type="character" w:customStyle="1" w:styleId="WW8Num26z0">
    <w:name w:val="WW8Num26z0"/>
    <w:uiPriority w:val="99"/>
    <w:rsid w:val="00025114"/>
    <w:rPr>
      <w:rFonts w:ascii="Symbol" w:hAnsi="Symbol"/>
    </w:rPr>
  </w:style>
  <w:style w:type="character" w:customStyle="1" w:styleId="WW8Num26z2">
    <w:name w:val="WW8Num26z2"/>
    <w:uiPriority w:val="99"/>
    <w:rsid w:val="00025114"/>
    <w:rPr>
      <w:rFonts w:ascii="Wingdings" w:hAnsi="Wingdings"/>
    </w:rPr>
  </w:style>
  <w:style w:type="character" w:customStyle="1" w:styleId="WW8Num26z4">
    <w:name w:val="WW8Num26z4"/>
    <w:uiPriority w:val="99"/>
    <w:rsid w:val="00025114"/>
    <w:rPr>
      <w:rFonts w:ascii="Courier New" w:hAnsi="Courier New"/>
    </w:rPr>
  </w:style>
  <w:style w:type="character" w:customStyle="1" w:styleId="WW8Num27z0">
    <w:name w:val="WW8Num27z0"/>
    <w:uiPriority w:val="99"/>
    <w:rsid w:val="00025114"/>
    <w:rPr>
      <w:rFonts w:ascii="Symbol" w:hAnsi="Symbol"/>
      <w:sz w:val="20"/>
    </w:rPr>
  </w:style>
  <w:style w:type="character" w:customStyle="1" w:styleId="WW8Num27z1">
    <w:name w:val="WW8Num27z1"/>
    <w:uiPriority w:val="99"/>
    <w:rsid w:val="00025114"/>
    <w:rPr>
      <w:rFonts w:ascii="Courier New" w:hAnsi="Courier New"/>
      <w:sz w:val="20"/>
    </w:rPr>
  </w:style>
  <w:style w:type="character" w:customStyle="1" w:styleId="WW8Num27z2">
    <w:name w:val="WW8Num27z2"/>
    <w:uiPriority w:val="99"/>
    <w:rsid w:val="00025114"/>
    <w:rPr>
      <w:rFonts w:ascii="Wingdings" w:hAnsi="Wingdings"/>
      <w:sz w:val="20"/>
    </w:rPr>
  </w:style>
  <w:style w:type="character" w:customStyle="1" w:styleId="WW8Num2z0">
    <w:name w:val="WW8Num2z0"/>
    <w:uiPriority w:val="99"/>
    <w:rsid w:val="00025114"/>
    <w:rPr>
      <w:rFonts w:ascii="Symbol" w:hAnsi="Symbol"/>
    </w:rPr>
  </w:style>
  <w:style w:type="character" w:customStyle="1" w:styleId="WW8Num30z0">
    <w:name w:val="WW8Num30z0"/>
    <w:uiPriority w:val="99"/>
    <w:rsid w:val="00025114"/>
    <w:rPr>
      <w:rFonts w:ascii="Symbol" w:hAnsi="Symbol"/>
      <w:sz w:val="20"/>
    </w:rPr>
  </w:style>
  <w:style w:type="character" w:customStyle="1" w:styleId="WW8Num30z1">
    <w:name w:val="WW8Num30z1"/>
    <w:uiPriority w:val="99"/>
    <w:rsid w:val="00025114"/>
    <w:rPr>
      <w:rFonts w:ascii="Courier New" w:hAnsi="Courier New"/>
      <w:sz w:val="20"/>
    </w:rPr>
  </w:style>
  <w:style w:type="character" w:customStyle="1" w:styleId="WW8Num30z2">
    <w:name w:val="WW8Num30z2"/>
    <w:uiPriority w:val="99"/>
    <w:rsid w:val="00025114"/>
    <w:rPr>
      <w:rFonts w:ascii="Wingdings" w:hAnsi="Wingdings"/>
      <w:sz w:val="20"/>
    </w:rPr>
  </w:style>
  <w:style w:type="character" w:customStyle="1" w:styleId="WW8Num31z0">
    <w:name w:val="WW8Num31z0"/>
    <w:uiPriority w:val="99"/>
    <w:rsid w:val="00025114"/>
    <w:rPr>
      <w:rFonts w:ascii="Symbol" w:hAnsi="Symbol"/>
    </w:rPr>
  </w:style>
  <w:style w:type="character" w:customStyle="1" w:styleId="WW8Num31z1">
    <w:name w:val="WW8Num31z1"/>
    <w:uiPriority w:val="99"/>
    <w:rsid w:val="00025114"/>
    <w:rPr>
      <w:rFonts w:ascii="Courier New" w:hAnsi="Courier New"/>
    </w:rPr>
  </w:style>
  <w:style w:type="character" w:customStyle="1" w:styleId="WW8Num31z2">
    <w:name w:val="WW8Num31z2"/>
    <w:uiPriority w:val="99"/>
    <w:rsid w:val="00025114"/>
    <w:rPr>
      <w:rFonts w:ascii="Wingdings" w:hAnsi="Wingdings"/>
    </w:rPr>
  </w:style>
  <w:style w:type="character" w:customStyle="1" w:styleId="WW8Num33z0">
    <w:name w:val="WW8Num33z0"/>
    <w:uiPriority w:val="99"/>
    <w:rsid w:val="00025114"/>
    <w:rPr>
      <w:rFonts w:ascii="Symbol" w:hAnsi="Symbol"/>
    </w:rPr>
  </w:style>
  <w:style w:type="character" w:customStyle="1" w:styleId="WW8Num33z1">
    <w:name w:val="WW8Num33z1"/>
    <w:uiPriority w:val="99"/>
    <w:rsid w:val="00025114"/>
    <w:rPr>
      <w:rFonts w:ascii="Courier New" w:hAnsi="Courier New"/>
    </w:rPr>
  </w:style>
  <w:style w:type="character" w:customStyle="1" w:styleId="WW8Num33z2">
    <w:name w:val="WW8Num33z2"/>
    <w:uiPriority w:val="99"/>
    <w:rsid w:val="00025114"/>
    <w:rPr>
      <w:rFonts w:ascii="Wingdings" w:hAnsi="Wingdings"/>
    </w:rPr>
  </w:style>
  <w:style w:type="character" w:customStyle="1" w:styleId="WW8Num34z0">
    <w:name w:val="WW8Num34z0"/>
    <w:uiPriority w:val="99"/>
    <w:rsid w:val="00025114"/>
    <w:rPr>
      <w:rFonts w:ascii="Symbol" w:hAnsi="Symbol"/>
    </w:rPr>
  </w:style>
  <w:style w:type="character" w:customStyle="1" w:styleId="WW8Num34z1">
    <w:name w:val="WW8Num34z1"/>
    <w:uiPriority w:val="99"/>
    <w:rsid w:val="00025114"/>
    <w:rPr>
      <w:rFonts w:ascii="Courier New" w:hAnsi="Courier New"/>
    </w:rPr>
  </w:style>
  <w:style w:type="character" w:customStyle="1" w:styleId="WW8Num34z2">
    <w:name w:val="WW8Num34z2"/>
    <w:uiPriority w:val="99"/>
    <w:rsid w:val="00025114"/>
    <w:rPr>
      <w:rFonts w:ascii="Wingdings" w:hAnsi="Wingdings"/>
    </w:rPr>
  </w:style>
  <w:style w:type="character" w:customStyle="1" w:styleId="WW8Num35z0">
    <w:name w:val="WW8Num35z0"/>
    <w:uiPriority w:val="99"/>
    <w:rsid w:val="00025114"/>
    <w:rPr>
      <w:rFonts w:ascii="Symbol" w:hAnsi="Symbol"/>
      <w:sz w:val="20"/>
    </w:rPr>
  </w:style>
  <w:style w:type="character" w:customStyle="1" w:styleId="WW8Num35z1">
    <w:name w:val="WW8Num35z1"/>
    <w:uiPriority w:val="99"/>
    <w:rsid w:val="00025114"/>
    <w:rPr>
      <w:rFonts w:ascii="Courier New" w:hAnsi="Courier New"/>
    </w:rPr>
  </w:style>
  <w:style w:type="character" w:customStyle="1" w:styleId="WW8Num35z2">
    <w:name w:val="WW8Num35z2"/>
    <w:uiPriority w:val="99"/>
    <w:rsid w:val="00025114"/>
    <w:rPr>
      <w:rFonts w:ascii="Wingdings" w:hAnsi="Wingdings"/>
    </w:rPr>
  </w:style>
  <w:style w:type="character" w:customStyle="1" w:styleId="WW8Num35z3">
    <w:name w:val="WW8Num35z3"/>
    <w:uiPriority w:val="99"/>
    <w:rsid w:val="00025114"/>
    <w:rPr>
      <w:rFonts w:ascii="Symbol" w:hAnsi="Symbol"/>
    </w:rPr>
  </w:style>
  <w:style w:type="character" w:customStyle="1" w:styleId="WW8Num36z0">
    <w:name w:val="WW8Num36z0"/>
    <w:uiPriority w:val="99"/>
    <w:rsid w:val="00025114"/>
    <w:rPr>
      <w:rFonts w:ascii="Symbol" w:hAnsi="Symbol"/>
    </w:rPr>
  </w:style>
  <w:style w:type="character" w:customStyle="1" w:styleId="WW8Num36z1">
    <w:name w:val="WW8Num36z1"/>
    <w:uiPriority w:val="99"/>
    <w:rsid w:val="00025114"/>
    <w:rPr>
      <w:rFonts w:ascii="Courier New" w:hAnsi="Courier New"/>
    </w:rPr>
  </w:style>
  <w:style w:type="character" w:customStyle="1" w:styleId="WW8Num36z2">
    <w:name w:val="WW8Num36z2"/>
    <w:uiPriority w:val="99"/>
    <w:rsid w:val="00025114"/>
    <w:rPr>
      <w:rFonts w:ascii="Wingdings" w:hAnsi="Wingdings"/>
    </w:rPr>
  </w:style>
  <w:style w:type="character" w:customStyle="1" w:styleId="WW8Num37z0">
    <w:name w:val="WW8Num37z0"/>
    <w:uiPriority w:val="99"/>
    <w:rsid w:val="00025114"/>
    <w:rPr>
      <w:rFonts w:ascii="Symbol" w:hAnsi="Symbol"/>
    </w:rPr>
  </w:style>
  <w:style w:type="character" w:customStyle="1" w:styleId="WW8Num37z1">
    <w:name w:val="WW8Num37z1"/>
    <w:uiPriority w:val="99"/>
    <w:rsid w:val="00025114"/>
    <w:rPr>
      <w:rFonts w:ascii="Courier New" w:hAnsi="Courier New"/>
    </w:rPr>
  </w:style>
  <w:style w:type="character" w:customStyle="1" w:styleId="WW8Num37z2">
    <w:name w:val="WW8Num37z2"/>
    <w:uiPriority w:val="99"/>
    <w:rsid w:val="00025114"/>
    <w:rPr>
      <w:rFonts w:ascii="Wingdings" w:hAnsi="Wingdings"/>
    </w:rPr>
  </w:style>
  <w:style w:type="character" w:customStyle="1" w:styleId="WW8Num5z0">
    <w:name w:val="WW8Num5z0"/>
    <w:uiPriority w:val="99"/>
    <w:rsid w:val="00025114"/>
    <w:rPr>
      <w:rFonts w:ascii="Symbol" w:hAnsi="Symbol"/>
    </w:rPr>
  </w:style>
  <w:style w:type="character" w:customStyle="1" w:styleId="WW8Num6z0">
    <w:name w:val="WW8Num6z0"/>
    <w:uiPriority w:val="99"/>
    <w:rsid w:val="00025114"/>
    <w:rPr>
      <w:rFonts w:ascii="Symbol" w:hAnsi="Symbol"/>
    </w:rPr>
  </w:style>
  <w:style w:type="character" w:customStyle="1" w:styleId="WW8Num7z0">
    <w:name w:val="WW8Num7z0"/>
    <w:uiPriority w:val="99"/>
    <w:rsid w:val="00025114"/>
    <w:rPr>
      <w:rFonts w:ascii="Symbol" w:hAnsi="Symbol"/>
    </w:rPr>
  </w:style>
  <w:style w:type="character" w:customStyle="1" w:styleId="WW8Num8z0">
    <w:name w:val="WW8Num8z0"/>
    <w:uiPriority w:val="99"/>
    <w:rsid w:val="00025114"/>
    <w:rPr>
      <w:rFonts w:ascii="Symbol" w:hAnsi="Symbol"/>
    </w:rPr>
  </w:style>
  <w:style w:type="character" w:customStyle="1" w:styleId="WW8Num9z0">
    <w:name w:val="WW8Num9z0"/>
    <w:uiPriority w:val="99"/>
    <w:rsid w:val="00025114"/>
    <w:rPr>
      <w:rFonts w:ascii="Symbol" w:hAnsi="Symbol"/>
    </w:rPr>
  </w:style>
  <w:style w:type="paragraph" w:styleId="Revision">
    <w:name w:val="Revision"/>
    <w:hidden/>
    <w:uiPriority w:val="99"/>
    <w:semiHidden/>
    <w:rsid w:val="00DD6932"/>
    <w:pPr>
      <w:spacing w:after="0" w:line="240" w:lineRule="auto"/>
    </w:pPr>
    <w:rPr>
      <w:rFonts w:ascii="Arial" w:hAnsi="Arial" w:cs="Times New Roman"/>
      <w:sz w:val="20"/>
      <w:szCs w:val="20"/>
    </w:rPr>
  </w:style>
  <w:style w:type="paragraph" w:styleId="EndnoteText">
    <w:name w:val="endnote text"/>
    <w:basedOn w:val="Normal"/>
    <w:link w:val="EndnoteTextChar"/>
    <w:uiPriority w:val="99"/>
    <w:semiHidden/>
    <w:unhideWhenUsed/>
    <w:rsid w:val="004C7F35"/>
  </w:style>
  <w:style w:type="character" w:customStyle="1" w:styleId="EndnoteTextChar">
    <w:name w:val="Endnote Text Char"/>
    <w:basedOn w:val="DefaultParagraphFont"/>
    <w:link w:val="EndnoteText"/>
    <w:uiPriority w:val="99"/>
    <w:semiHidden/>
    <w:rsid w:val="004C7F35"/>
    <w:rPr>
      <w:rFonts w:ascii="Arial" w:hAnsi="Arial" w:cs="Times New Roman"/>
      <w:sz w:val="20"/>
      <w:szCs w:val="20"/>
    </w:rPr>
  </w:style>
  <w:style w:type="character" w:styleId="Strong">
    <w:name w:val="Strong"/>
    <w:basedOn w:val="DefaultParagraphFont"/>
    <w:uiPriority w:val="22"/>
    <w:qFormat/>
    <w:rsid w:val="006A0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7447">
      <w:bodyDiv w:val="1"/>
      <w:marLeft w:val="0"/>
      <w:marRight w:val="0"/>
      <w:marTop w:val="0"/>
      <w:marBottom w:val="0"/>
      <w:divBdr>
        <w:top w:val="none" w:sz="0" w:space="0" w:color="auto"/>
        <w:left w:val="none" w:sz="0" w:space="0" w:color="auto"/>
        <w:bottom w:val="none" w:sz="0" w:space="0" w:color="auto"/>
        <w:right w:val="none" w:sz="0" w:space="0" w:color="auto"/>
      </w:divBdr>
    </w:div>
    <w:div w:id="386688522">
      <w:bodyDiv w:val="1"/>
      <w:marLeft w:val="0"/>
      <w:marRight w:val="0"/>
      <w:marTop w:val="0"/>
      <w:marBottom w:val="0"/>
      <w:divBdr>
        <w:top w:val="none" w:sz="0" w:space="0" w:color="auto"/>
        <w:left w:val="none" w:sz="0" w:space="0" w:color="auto"/>
        <w:bottom w:val="none" w:sz="0" w:space="0" w:color="auto"/>
        <w:right w:val="none" w:sz="0" w:space="0" w:color="auto"/>
      </w:divBdr>
    </w:div>
    <w:div w:id="16127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europarl.europa.eu/sides/getDoc.do?type=REPORT&amp;reference=A5-2001-0264&amp;format=XML&amp;language=EN"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01" Type="http://schemas.openxmlformats.org/officeDocument/2006/relationships/hyperlink" Target="http://www.scl.org/site.aspx?i=ed35439" TargetMode="External"/><Relationship Id="rId102" Type="http://schemas.openxmlformats.org/officeDocument/2006/relationships/hyperlink" Target="http://rt.com/usa/163600-google-encryption-tool-nsa/" TargetMode="External"/><Relationship Id="rId103" Type="http://schemas.openxmlformats.org/officeDocument/2006/relationships/hyperlink" Target="http://ec.europa.eu/justice/policies/privacy/docs/wpdocs/2006/wp128_en.pdf" TargetMode="External"/><Relationship Id="rId104" Type="http://schemas.openxmlformats.org/officeDocument/2006/relationships/hyperlink" Target="http://www.swift.com/about_swift/legal/swift_board_approves_messaging_re_architecture" TargetMode="External"/><Relationship Id="rId105" Type="http://schemas.openxmlformats.org/officeDocument/2006/relationships/hyperlink" Target="http://ssrn.com/abstract=2405971" TargetMode="External"/><Relationship Id="rId106" Type="http://schemas.openxmlformats.org/officeDocument/2006/relationships/hyperlink" Target="http://europa.eu/rapid/press-release_SPEECH-14-333_en.htm" TargetMode="External"/><Relationship Id="rId107" Type="http://schemas.openxmlformats.org/officeDocument/2006/relationships/hyperlink" Target="http://www.npr.org/blogs/parallels/2013/10/16/232181204/are-we-moving-to-a-world-with-more-online-surveillance" TargetMode="External"/><Relationship Id="rId1" Type="http://schemas.openxmlformats.org/officeDocument/2006/relationships/hyperlink" Target="http://ec.europa.eu/dgs/home-affairs/what-we-do/policies/borders-and-visas/schengen/index_en.htm" TargetMode="External"/><Relationship Id="rId2" Type="http://schemas.openxmlformats.org/officeDocument/2006/relationships/hyperlink" Target="http://www.reuters.com/article/2013/10/25/us-usa-spying-germany-idUSBRE99O09S20131025" TargetMode="External"/><Relationship Id="rId3" Type="http://schemas.openxmlformats.org/officeDocument/2006/relationships/hyperlink" Target="http://www.telekom.com/media/company/192834" TargetMode="External"/><Relationship Id="rId4" Type="http://schemas.openxmlformats.org/officeDocument/2006/relationships/hyperlink" Target="http://www.e-mail-made-in-germany.de/" TargetMode="External"/><Relationship Id="rId5" Type="http://schemas.openxmlformats.org/officeDocument/2006/relationships/hyperlink" Target="http://www.telekom.com/media/company/192834" TargetMode="External"/><Relationship Id="rId6" Type="http://schemas.openxmlformats.org/officeDocument/2006/relationships/hyperlink" Target="http://www.dw.de/german-companies-to-automatically-encrypt-customers-emails/a-17010661" TargetMode="External"/><Relationship Id="rId7" Type="http://schemas.openxmlformats.org/officeDocument/2006/relationships/hyperlink" Target="http://www.telecoms.com/170312/deutsche-telekom-avoids-us-servers-another-secure-email-shuts/" TargetMode="External"/><Relationship Id="rId8" Type="http://schemas.openxmlformats.org/officeDocument/2006/relationships/hyperlink" Target="http://www.zdnet.com/deutsche-telekom-and-united-internet-launch-made-in-germany-email-in-response-to-prism-7000019266/" TargetMode="External"/><Relationship Id="rId9" Type="http://schemas.openxmlformats.org/officeDocument/2006/relationships/hyperlink" Target="http://www.dw.de/germany-looks-to-erect-it-barrier/a-17203480" TargetMode="External"/><Relationship Id="rId108" Type="http://schemas.openxmlformats.org/officeDocument/2006/relationships/hyperlink" Target="http://www.ohchr.org/EN/HRBodies/HRC/RegularSessions/Session27/Documents/A.HRC.27.37_en.pdf" TargetMode="External"/><Relationship Id="rId109" Type="http://schemas.openxmlformats.org/officeDocument/2006/relationships/hyperlink" Target="http://www.forbes.com/sites/elisugarman/2014/05/19/how-brazil-and-the-eu-are-breaking-the-internet/" TargetMode="External"/><Relationship Id="rId10" Type="http://schemas.openxmlformats.org/officeDocument/2006/relationships/hyperlink" Target="http://www.telekom.com/corporate-responsibility/data-protection/More+Articles/239498" TargetMode="External"/><Relationship Id="rId11" Type="http://schemas.openxmlformats.org/officeDocument/2006/relationships/hyperlink" Target="http://arstechnica.com/business/2013/08/crypto-experts-blast-german-e-mail-providers-secure-data-storage-claim/" TargetMode="External"/><Relationship Id="rId12" Type="http://schemas.openxmlformats.org/officeDocument/2006/relationships/hyperlink" Target="http://www.spiegel.de/international/world/german-intelligence-sends-massive-amounts-of-data-to-the-nsa-a-914821.html" TargetMode="External"/><Relationship Id="rId13" Type="http://schemas.openxmlformats.org/officeDocument/2006/relationships/hyperlink" Target="http://www.dw.de/deutsche-telekom-plans-for-a-national-internet/a-17171714" TargetMode="External"/><Relationship Id="rId14" Type="http://schemas.openxmlformats.org/officeDocument/2006/relationships/hyperlink" Target="http://www.techweekeurope.co.uk/news/eu-proposes-continental-wide-great-firewall-27834" TargetMode="External"/><Relationship Id="rId15" Type="http://schemas.openxmlformats.org/officeDocument/2006/relationships/hyperlink" Target="http://gigaom.com/2013/10/14/why-keeping-internet-traffic-within-borders-is-a-tall-order/" TargetMode="External"/><Relationship Id="rId16" Type="http://schemas.openxmlformats.org/officeDocument/2006/relationships/hyperlink" Target="http://www.technewsworld.com/story/79286.html" TargetMode="External"/><Relationship Id="rId17" Type="http://schemas.openxmlformats.org/officeDocument/2006/relationships/hyperlink" Target="http://www.dw.de/telekom-hopes-to-stave-off-nsa-snoops-by-keeping-internet-traffic-in-germany/a-17154274" TargetMode="External"/><Relationship Id="rId18" Type="http://schemas.openxmlformats.org/officeDocument/2006/relationships/hyperlink" Target="http://www.dw.de/no-welcome-for-deutsche-telekom-national-internet-plans-from-eu-commission/a-17219111" TargetMode="External"/><Relationship Id="rId19" Type="http://schemas.openxmlformats.org/officeDocument/2006/relationships/hyperlink" Target="http://www.spiegel.de/international/germany/deutsche-telekom-pushes-all-german-internet-safe-from-spying-a-933013.html" TargetMode="External"/><Relationship Id="rId30" Type="http://schemas.openxmlformats.org/officeDocument/2006/relationships/hyperlink" Target="https://wikileaks.org/tisa-financial/" TargetMode="External"/><Relationship Id="rId31" Type="http://schemas.openxmlformats.org/officeDocument/2006/relationships/hyperlink" Target="http://www.ft.com/cms/s/0/92a14dd2-44b9-11e3-a751-00144feabdc0.html" TargetMode="External"/><Relationship Id="rId32" Type="http://schemas.openxmlformats.org/officeDocument/2006/relationships/hyperlink" Target="http://www.euractiv.com/specialreport-eu-us-trade-talks/ttip-data-elephant-room-news-530654" TargetMode="External"/><Relationship Id="rId33" Type="http://schemas.openxmlformats.org/officeDocument/2006/relationships/hyperlink" Target="http://cloudindustryforum.org/downloads/whitepapers/cif-white-paper-8-2012-uk-cloud-adoption-and-2013-trends.pdf" TargetMode="External"/><Relationship Id="rId34" Type="http://schemas.openxmlformats.org/officeDocument/2006/relationships/hyperlink" Target="http://www.rackspace.com/blog/top-10-common-uses-for-the-cloud-for-2012/" TargetMode="External"/><Relationship Id="rId35" Type="http://schemas.openxmlformats.org/officeDocument/2006/relationships/hyperlink" Target="http://www.techweekeurope.co.uk/news/deutsche-telekom-german-internet-nsa-prism-130450" TargetMode="External"/><Relationship Id="rId36" Type="http://schemas.openxmlformats.org/officeDocument/2006/relationships/hyperlink" Target="http://www.techweekeurope.co.uk/news/deutsche-telekom-test-clean-pipe-135510" TargetMode="External"/><Relationship Id="rId37" Type="http://schemas.openxmlformats.org/officeDocument/2006/relationships/hyperlink" Target="http://gigaom.com/2013/12/09/outgoing-deutsche-telekom-chief-blasts-eu-and-german-leaders-over-surveillance-inaction/" TargetMode="External"/><Relationship Id="rId38" Type="http://schemas.openxmlformats.org/officeDocument/2006/relationships/hyperlink" Target="http://europa.eu/rapid/press-release_IP-14-769_en.htm" TargetMode="External"/><Relationship Id="rId39" Type="http://schemas.openxmlformats.org/officeDocument/2006/relationships/hyperlink" Target="http://europa.eu/rapid/press-release_MEMO-14-455_en.htm" TargetMode="External"/><Relationship Id="rId50" Type="http://schemas.openxmlformats.org/officeDocument/2006/relationships/hyperlink" Target="http://www.nist.gov/public_affairs/releases/upload/VCAT-Report-on-NIST-Cryptographic-Standards-and-Guidelines-Process.pdf%20" TargetMode="External"/><Relationship Id="rId51" Type="http://schemas.openxmlformats.org/officeDocument/2006/relationships/hyperlink" Target="http://www.nist.gov/director/vcat/cryptographic-standards-guidelines-process.cfm" TargetMode="External"/><Relationship Id="rId52" Type="http://schemas.openxmlformats.org/officeDocument/2006/relationships/hyperlink" Target="http://www.techweekeurope.co.uk/news/russia-wants-domestic-alternatives-replace-foreign-tech-148889" TargetMode="External"/><Relationship Id="rId53" Type="http://schemas.openxmlformats.org/officeDocument/2006/relationships/hyperlink" Target="http://www.zdnet.com/dutch-government-can-use-spy-data-gathered-illegally-court-rules-7000031970/" TargetMode="External"/><Relationship Id="rId54" Type="http://schemas.openxmlformats.org/officeDocument/2006/relationships/hyperlink" Target="http://www.theguardian.com/uk/2013/jun/21/gchq-cables-secret-world-communications-nsa" TargetMode="External"/><Relationship Id="rId55" Type="http://schemas.openxmlformats.org/officeDocument/2006/relationships/hyperlink" Target="http://ec.europa.eu/information_society/newsroom/cf/dae/document.cfm?doc_id=4935" TargetMode="External"/><Relationship Id="rId56" Type="http://schemas.openxmlformats.org/officeDocument/2006/relationships/hyperlink" Target="http://ec.europa.eu/justice/data-protection/article-29/press-material/press-release/art29_press_material/20140612_wp29_press_release_96th_plenary.pdf" TargetMode="External"/><Relationship Id="rId57" Type="http://schemas.openxmlformats.org/officeDocument/2006/relationships/hyperlink" Target="http://www.scl.org/site.aspx?i=ed35439" TargetMode="External"/><Relationship Id="rId58" Type="http://schemas.openxmlformats.org/officeDocument/2006/relationships/hyperlink" Target="http://www.washingtonpost.com/world/national-security/nsa-infiltrates-links-to-yahoo-google-data-centers-worldwide-snowden-documents-say/2013/10/30/e51d661e-4166-11e3-8b74-d89d714ca4dd_story.html" TargetMode="External"/><Relationship Id="rId59" Type="http://schemas.openxmlformats.org/officeDocument/2006/relationships/hyperlink" Target="http://ec.europa.eu/information_society/newsroom/cf/dae/document.cfm?doc_id=6608" TargetMode="External"/><Relationship Id="rId70" Type="http://schemas.openxmlformats.org/officeDocument/2006/relationships/hyperlink" Target="http://en.itar-tass.com/russia/739029" TargetMode="External"/><Relationship Id="rId71" Type="http://schemas.openxmlformats.org/officeDocument/2006/relationships/hyperlink" Target="http://www.privacylaws.com/Publications/enews/International-E-news/Dates/2014/7/Russias-Internet-Privacy-Act-will-have-wide-implications-for-foreign-companies/" TargetMode="External"/><Relationship Id="rId72" Type="http://schemas.openxmlformats.org/officeDocument/2006/relationships/hyperlink" Target="http://www.techweekeurope.co.uk/news/russian-government-will-force-companies-store-citizen-data-locally-148560" TargetMode="External"/><Relationship Id="rId73" Type="http://schemas.openxmlformats.org/officeDocument/2006/relationships/hyperlink" Target="http://www.techrez.com/2014/07/russia-internet-restrictions.html" TargetMode="External"/><Relationship Id="rId74" Type="http://schemas.openxmlformats.org/officeDocument/2006/relationships/hyperlink" Target="http://tech.slashdot.org/comments.pl?sid=5365111&amp;cid=47387219" TargetMode="External"/><Relationship Id="rId75" Type="http://schemas.openxmlformats.org/officeDocument/2006/relationships/hyperlink" Target="http://www.alrud.com/upload/iblock/3ea/Newsletter_Ban%20to%20store%20personal%20data%20outside%20Russia.pdf" TargetMode="External"/><Relationship Id="rId76" Type="http://schemas.openxmlformats.org/officeDocument/2006/relationships/hyperlink" Target="http://techcrunch.com/2014/07/02/russia-moves-to-ban-online-services-that-dont-store-personal-data-in-russia/" TargetMode="External"/><Relationship Id="rId77" Type="http://schemas.openxmlformats.org/officeDocument/2006/relationships/hyperlink" Target="http://nakedsecurity.sophos.com/2014/07/04/russias-latest-internet-law-proposal-anti-nsa-or-pro-fsb/" TargetMode="External"/><Relationship Id="rId78" Type="http://schemas.openxmlformats.org/officeDocument/2006/relationships/hyperlink" Target="http://www.v3.co.uk/v3-uk/news/2350252/apple-and-cisco-lend-support-to-microsoft-in-cloud-data-access-debate" TargetMode="External"/><Relationship Id="rId79" Type="http://schemas.openxmlformats.org/officeDocument/2006/relationships/hyperlink" Target="http://techcrunch.com/2014/07/31/microsoft-loses-email-privacy-case-with-u-s-gov-will-appeal/" TargetMode="External"/><Relationship Id="rId110" Type="http://schemas.openxmlformats.org/officeDocument/2006/relationships/hyperlink" Target="http://www.economist.com/news/americas/21599781-brazils-magna-carta-web-net-closes" TargetMode="External"/><Relationship Id="rId90" Type="http://schemas.openxmlformats.org/officeDocument/2006/relationships/hyperlink" Target="http://ssrn.com/abstract=2460462" TargetMode="External"/><Relationship Id="rId91" Type="http://schemas.openxmlformats.org/officeDocument/2006/relationships/hyperlink" Target="http://www.nytimes.com/2014/06/17/business/international/british-spy-agencies-said-to-assert-broad-power-to-intercept-web-traffic.html" TargetMode="External"/><Relationship Id="rId92" Type="http://schemas.openxmlformats.org/officeDocument/2006/relationships/hyperlink" Target="http://www.dw.de/deutsche-telekom-internet-data-made-in-germany-should-stay-in-germany/a-17165891" TargetMode="External"/><Relationship Id="rId93" Type="http://schemas.openxmlformats.org/officeDocument/2006/relationships/hyperlink" Target="http://www.wired.co.uk/news/archive/2014-02/06/tim-berners-lee-reclaim-the-web" TargetMode="External"/><Relationship Id="rId94" Type="http://schemas.openxmlformats.org/officeDocument/2006/relationships/hyperlink" Target="http://www.npr.org/blogs/parallels/2013/10/16/232181204/are-we-moving-to-a-world-with-more-online-surveillance" TargetMode="External"/><Relationship Id="rId95" Type="http://schemas.openxmlformats.org/officeDocument/2006/relationships/hyperlink" Target="http://ec.europa.eu/justice/fundamental-rights/charter/" TargetMode="External"/><Relationship Id="rId96" Type="http://schemas.openxmlformats.org/officeDocument/2006/relationships/hyperlink" Target="http://www.dw.de/no-welcome-for-deutsche-telekom-national-internet-plans-from-eu-commission/a-17219111" TargetMode="External"/><Relationship Id="rId97" Type="http://schemas.openxmlformats.org/officeDocument/2006/relationships/hyperlink" Target="http://gigaom.com/2014/02/17/after-us-squashes-no-spy-hopes-european-leaders-discuss-ways-to-protect-citizens-data/" TargetMode="External"/><Relationship Id="rId98" Type="http://schemas.openxmlformats.org/officeDocument/2006/relationships/hyperlink" Target="http://www.wired.co.uk/news/archive/2013-07/15/angela-merkel-prism" TargetMode="External"/><Relationship Id="rId99" Type="http://schemas.openxmlformats.org/officeDocument/2006/relationships/hyperlink" Target="http://cloudlegalproject.org" TargetMode="External"/><Relationship Id="rId20" Type="http://schemas.openxmlformats.org/officeDocument/2006/relationships/hyperlink" Target="http://rt.com/news/deutsche-telekom-internet-spies-176/" TargetMode="External"/><Relationship Id="rId21" Type="http://schemas.openxmlformats.org/officeDocument/2006/relationships/hyperlink" Target="http://www.wiwo.de/unternehmen/it/spionage-schutz-telekom-will-innerdeutschen-internetverkehr-uebers-ausland-stoppen/8919692.html" TargetMode="External"/><Relationship Id="rId22" Type="http://schemas.openxmlformats.org/officeDocument/2006/relationships/hyperlink" Target="http://www.technewsworld.com/story/79286.html" TargetMode="External"/><Relationship Id="rId23" Type="http://schemas.openxmlformats.org/officeDocument/2006/relationships/hyperlink" Target="http://www.washingtonpost.com/world/europe/germany-looks-at-keeping-its-internet-e-mail-traffic-inside-its-borders/2013/10/31/981104fe-424f-11e3-a751-f032898f2dbc_story.html" TargetMode="External"/><Relationship Id="rId24" Type="http://schemas.openxmlformats.org/officeDocument/2006/relationships/hyperlink" Target="http://www.reuters.com/article/2014/02/15/us-germany-france-idUSBREA1E0IG20140215" TargetMode="External"/><Relationship Id="rId25" Type="http://schemas.openxmlformats.org/officeDocument/2006/relationships/hyperlink" Target="http://www.euractiv.com/infosociety/merkel-hollande-lay-foundation-p-news-533560" TargetMode="External"/><Relationship Id="rId26" Type="http://schemas.openxmlformats.org/officeDocument/2006/relationships/hyperlink" Target="http://ssrn.com/abstract=2441182" TargetMode="External"/><Relationship Id="rId27" Type="http://schemas.openxmlformats.org/officeDocument/2006/relationships/hyperlink" Target="http://ssrn.com/abstract=2405971" TargetMode="External"/><Relationship Id="rId28" Type="http://schemas.openxmlformats.org/officeDocument/2006/relationships/hyperlink" Target="http://europa.eu/rapid/press-release_SPEECH-13-867_en.htm" TargetMode="External"/><Relationship Id="rId29" Type="http://schemas.openxmlformats.org/officeDocument/2006/relationships/hyperlink" Target="http://ec.europa.eu/trade/policy/in-focus/ttip/about-ttip/" TargetMode="External"/><Relationship Id="rId40" Type="http://schemas.openxmlformats.org/officeDocument/2006/relationships/hyperlink" Target="http://www.zdnet.com/blog/btl/dutch-government-to-ban-u-s-providers-over-patriot-act-concerns/58342" TargetMode="External"/><Relationship Id="rId41" Type="http://schemas.openxmlformats.org/officeDocument/2006/relationships/hyperlink" Target="http://europa.eu/rapid/press-release_MEMO-13-654_en.htm" TargetMode="External"/><Relationship Id="rId42" Type="http://schemas.openxmlformats.org/officeDocument/2006/relationships/hyperlink" Target="http://curia.europa.eu/juris/document/document.jsf?text=&amp;docid=152065&amp;pageIndex=0&amp;doclang=EN&amp;mode=lst&amp;dir=&amp;occ=first&amp;part=1&amp;cid=134919" TargetMode="External"/><Relationship Id="rId43" Type="http://schemas.openxmlformats.org/officeDocument/2006/relationships/hyperlink" Target="http://www.bbc.co.uk/news/business-28047877" TargetMode="External"/><Relationship Id="rId44" Type="http://schemas.openxmlformats.org/officeDocument/2006/relationships/hyperlink" Target="http://publicpolicy.verizon.com/blog/entry/thoughts-on-foreign-data-storage-and-the-patriot-act" TargetMode="External"/><Relationship Id="rId45" Type="http://schemas.openxmlformats.org/officeDocument/2006/relationships/hyperlink" Target="http://arstechnica.com/tech-policy/2014/05/photos-of-an-nsa-upgrade-factory-show-cisco-router-getting-implant/" TargetMode="External"/><Relationship Id="rId46" Type="http://schemas.openxmlformats.org/officeDocument/2006/relationships/hyperlink" Target="http://blog.4gon.co.uk/german-network-vendor-lancom-systems-cooperate-on-cyber-security-with-t-systems/" TargetMode="External"/><Relationship Id="rId47" Type="http://schemas.openxmlformats.org/officeDocument/2006/relationships/hyperlink" Target="http://www.techweekeurope.co.uk/news/deutsche-telekom-test-clean-pipe-135510" TargetMode="External"/><Relationship Id="rId48" Type="http://schemas.openxmlformats.org/officeDocument/2006/relationships/hyperlink" Target="http://bits.blogs.nytimes.com/2013/09/10/government-announces-steps-to-restore-confidence-on-encryption-standards/?_r=0" TargetMode="External"/><Relationship Id="rId49" Type="http://schemas.openxmlformats.org/officeDocument/2006/relationships/hyperlink" Target="http://www.nist.gov/itl/csd/sp800-90-042114.cfm" TargetMode="External"/><Relationship Id="rId60" Type="http://schemas.openxmlformats.org/officeDocument/2006/relationships/hyperlink" Target="https://www.gov.uk/government/publications/cloud-service-security-principles" TargetMode="External"/><Relationship Id="rId61" Type="http://schemas.openxmlformats.org/officeDocument/2006/relationships/hyperlink" Target="https://www.gov.uk/government/publications/cyber-essentials-scheme-overview" TargetMode="External"/><Relationship Id="rId62" Type="http://schemas.openxmlformats.org/officeDocument/2006/relationships/hyperlink" Target="http://ec.europa.eu/information_society/newsroom/cf/dae/document.cfm?action=display&amp;doc_id=6138" TargetMode="External"/><Relationship Id="rId63" Type="http://schemas.openxmlformats.org/officeDocument/2006/relationships/hyperlink" Target="http://www.iso.org/iso/home/store/catalogue_tc/catalogue_detail.htm?csnumber=61498" TargetMode="External"/><Relationship Id="rId64" Type="http://schemas.openxmlformats.org/officeDocument/2006/relationships/hyperlink" Target="http://curia.europa.eu/juris/document/document.jsf?text=&amp;docid=48382&amp;pageIndex=0&amp;doclang=EN&amp;mode=lst&amp;dir=&amp;occ=first&amp;part=1&amp;cid=230010" TargetMode="External"/><Relationship Id="rId65" Type="http://schemas.openxmlformats.org/officeDocument/2006/relationships/hyperlink" Target="http://dataguidance.com/news.asp?id=2129" TargetMode="External"/><Relationship Id="rId66" Type="http://schemas.openxmlformats.org/officeDocument/2006/relationships/hyperlink" Target="http://www.huffingtonpost.com/t-a-ridout/brazils-push-to-govern-the-internet_b_4133811.html" TargetMode="External"/><Relationship Id="rId67" Type="http://schemas.openxmlformats.org/officeDocument/2006/relationships/hyperlink" Target="http://www.planalto.gov.br/CCIVIL_03/_Ato2011-2014/2014/Lei/L12965.htm" TargetMode="External"/><Relationship Id="rId68" Type="http://schemas.openxmlformats.org/officeDocument/2006/relationships/hyperlink" Target="http://asozd2.duma.gov.ru/main.nsf/%28SpravkaNew%29?OpenAgent&amp;RN=553424-6" TargetMode="External"/><Relationship Id="rId69" Type="http://schemas.openxmlformats.org/officeDocument/2006/relationships/hyperlink" Target="http://www.zdnet.com/putin-signs-data-retention-law-7000031897/" TargetMode="External"/><Relationship Id="rId100" Type="http://schemas.openxmlformats.org/officeDocument/2006/relationships/hyperlink" Target="http://www.reuters.com/article/2014/03/19/us-brazil-internet-idUSBREA2I03O20140319" TargetMode="External"/><Relationship Id="rId80" Type="http://schemas.openxmlformats.org/officeDocument/2006/relationships/hyperlink" Target="http://blogs.microsoft.com/on-the-issues/2014/07/31/microsoft-responds-ruling-warrant-case/" TargetMode="External"/><Relationship Id="rId81" Type="http://schemas.openxmlformats.org/officeDocument/2006/relationships/hyperlink" Target="http://www.informationweek.com/google-wrestles-with-brazils-requests-for-user-data-on-american-servers/d/d-id/1046450" TargetMode="External"/><Relationship Id="rId82" Type="http://schemas.openxmlformats.org/officeDocument/2006/relationships/hyperlink" Target="http://www.washingtonpost.com/wp-dyn/content/article/2006/09/01/AR2006090100608.html" TargetMode="External"/><Relationship Id="rId83" Type="http://schemas.openxmlformats.org/officeDocument/2006/relationships/hyperlink" Target="http://www.ustr.gov/sites/default/files/2013-14%20-1377Report-final.pdf" TargetMode="External"/><Relationship Id="rId84" Type="http://schemas.openxmlformats.org/officeDocument/2006/relationships/hyperlink" Target="http://www.europarl.europa.eu/sides/getDoc.do?type=REPORT&amp;reference=A5-2001-0264&amp;format=XML&amp;language=EN" TargetMode="External"/><Relationship Id="rId85" Type="http://schemas.openxmlformats.org/officeDocument/2006/relationships/hyperlink" Target="http://www.dw.de/no-welcome-for-deutsche-telekom-national-internet-plans-from-eu-commission/a-17219111" TargetMode="External"/><Relationship Id="rId86" Type="http://schemas.openxmlformats.org/officeDocument/2006/relationships/hyperlink" Target="https://www.techdirt.com/articles/20140417/03092626940/german-politicians-hit-back-ustr-criticisms-european-cloud-idea.shtml" TargetMode="External"/><Relationship Id="rId87" Type="http://schemas.openxmlformats.org/officeDocument/2006/relationships/hyperlink" Target="http://csrc.nist.gov/publications/drafts/ir7904/draft_nistir_7904.pdf" TargetMode="External"/><Relationship Id="rId88" Type="http://schemas.openxmlformats.org/officeDocument/2006/relationships/hyperlink" Target="http://gigaom.com/2013/04/25/heroku-comes-to-europe-but-data-protection-issues-remain/" TargetMode="External"/><Relationship Id="rId89" Type="http://schemas.openxmlformats.org/officeDocument/2006/relationships/hyperlink" Target="http://www.technewsworld.com/story/792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D6D6-0F1F-2E42-8F6F-DE9A4A8E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8755</Words>
  <Characters>49907</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Hon</dc:creator>
  <cp:keywords/>
  <dc:description/>
  <cp:lastModifiedBy>carlos molina-jimenez</cp:lastModifiedBy>
  <cp:revision>3</cp:revision>
  <cp:lastPrinted>2014-08-01T14:57:00Z</cp:lastPrinted>
  <dcterms:created xsi:type="dcterms:W3CDTF">2014-09-02T15:45:00Z</dcterms:created>
  <dcterms:modified xsi:type="dcterms:W3CDTF">2014-09-02T18:54:00Z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id="fSqWDOhK"/&gt;&lt;style id="http://www.zotero.org/styles/oscola"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value="1"/&gt;&lt;/prefs&gt;&lt;/data&gt;</vt:lpwstr>
  </property>
</Properties>
</file>